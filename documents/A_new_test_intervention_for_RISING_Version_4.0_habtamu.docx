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EB32A" w14:textId="53DF041F" w:rsidR="00B8647D" w:rsidRPr="006F18CC" w:rsidRDefault="00901049" w:rsidP="006F18CC">
      <w:pPr>
        <w:spacing w:line="360" w:lineRule="auto"/>
        <w:rPr>
          <w:rFonts w:cs="Arial"/>
          <w:b/>
          <w:color w:val="2F5496" w:themeColor="accent1" w:themeShade="BF"/>
          <w:sz w:val="24"/>
          <w:szCs w:val="24"/>
        </w:rPr>
      </w:pPr>
      <w:commentRangeStart w:id="1"/>
      <w:commentRangeStart w:id="2"/>
      <w:r w:rsidRPr="006F18CC">
        <w:rPr>
          <w:rFonts w:cs="Arial"/>
          <w:b/>
          <w:bCs/>
          <w:i/>
          <w:iCs/>
          <w:noProof/>
          <w:sz w:val="24"/>
          <w:szCs w:val="24"/>
        </w:rPr>
        <w:drawing>
          <wp:anchor distT="0" distB="0" distL="114300" distR="114300" simplePos="0" relativeHeight="251658240" behindDoc="0" locked="0" layoutInCell="1" allowOverlap="1" wp14:anchorId="740A038A" wp14:editId="2DADF414">
            <wp:simplePos x="0" y="0"/>
            <wp:positionH relativeFrom="margin">
              <wp:align>left</wp:align>
            </wp:positionH>
            <wp:positionV relativeFrom="paragraph">
              <wp:posOffset>351790</wp:posOffset>
            </wp:positionV>
            <wp:extent cx="4229100" cy="3840480"/>
            <wp:effectExtent l="0" t="0" r="0" b="7620"/>
            <wp:wrapSquare wrapText="bothSides"/>
            <wp:docPr id="157589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840480"/>
                    </a:xfrm>
                    <a:prstGeom prst="rect">
                      <a:avLst/>
                    </a:prstGeom>
                    <a:noFill/>
                    <a:ln>
                      <a:noFill/>
                    </a:ln>
                  </pic:spPr>
                </pic:pic>
              </a:graphicData>
            </a:graphic>
            <wp14:sizeRelV relativeFrom="margin">
              <wp14:pctHeight>0</wp14:pctHeight>
            </wp14:sizeRelV>
          </wp:anchor>
        </w:drawing>
      </w:r>
      <w:commentRangeEnd w:id="1"/>
      <w:r w:rsidR="0040205E">
        <w:rPr>
          <w:rStyle w:val="CommentReference"/>
        </w:rPr>
        <w:commentReference w:id="1"/>
      </w:r>
      <w:commentRangeEnd w:id="2"/>
      <w:r w:rsidR="00632475">
        <w:rPr>
          <w:rStyle w:val="CommentReference"/>
        </w:rPr>
        <w:commentReference w:id="2"/>
      </w:r>
    </w:p>
    <w:p w14:paraId="1A931988" w14:textId="12E770CC" w:rsidR="00B8647D" w:rsidRPr="006F18CC" w:rsidRDefault="00B8647D" w:rsidP="006F18CC">
      <w:pPr>
        <w:spacing w:line="360" w:lineRule="auto"/>
        <w:rPr>
          <w:rFonts w:cs="Arial"/>
          <w:b/>
          <w:bCs/>
          <w:i/>
          <w:iCs/>
          <w:color w:val="2F5496" w:themeColor="accent1" w:themeShade="BF"/>
          <w:sz w:val="24"/>
          <w:szCs w:val="24"/>
        </w:rPr>
      </w:pPr>
      <w:bookmarkStart w:id="3" w:name="_Hlk159506745"/>
      <w:bookmarkEnd w:id="3"/>
      <w:r w:rsidRPr="006F18CC">
        <w:rPr>
          <w:rFonts w:eastAsia="Times New Roman" w:cs="Arial"/>
          <w:b/>
          <w:bCs/>
          <w:i/>
          <w:iCs/>
          <w:sz w:val="24"/>
          <w:szCs w:val="24"/>
        </w:rPr>
        <w:t>MERCY CORPS   ETHIOPIA</w:t>
      </w:r>
    </w:p>
    <w:p w14:paraId="00071348" w14:textId="1A93092C" w:rsidR="00B8647D" w:rsidRPr="006F18CC" w:rsidRDefault="00B8647D" w:rsidP="006F18CC">
      <w:pPr>
        <w:spacing w:line="360" w:lineRule="auto"/>
        <w:ind w:left="576"/>
        <w:rPr>
          <w:rFonts w:eastAsia="Times New Roman" w:cs="Arial"/>
          <w:b/>
          <w:bCs/>
          <w:i/>
          <w:iCs/>
          <w:sz w:val="24"/>
          <w:szCs w:val="24"/>
        </w:rPr>
      </w:pPr>
      <w:r w:rsidRPr="006F18CC">
        <w:rPr>
          <w:rFonts w:eastAsia="Times New Roman" w:cs="Arial"/>
          <w:b/>
          <w:bCs/>
          <w:i/>
          <w:iCs/>
          <w:sz w:val="24"/>
          <w:szCs w:val="24"/>
        </w:rPr>
        <w:t>DREAMS PROJEC</w:t>
      </w:r>
      <w:ins w:id="4" w:author="Mekonnen Fitwe" w:date="2024-03-08T09:40:00Z">
        <w:r w:rsidR="00913CBB">
          <w:rPr>
            <w:rFonts w:eastAsia="Times New Roman" w:cs="Arial"/>
            <w:b/>
            <w:bCs/>
            <w:i/>
            <w:iCs/>
            <w:sz w:val="24"/>
            <w:szCs w:val="24"/>
          </w:rPr>
          <w:t>T</w:t>
        </w:r>
      </w:ins>
      <w:r w:rsidRPr="006F18CC">
        <w:rPr>
          <w:rFonts w:eastAsia="Times New Roman" w:cs="Arial"/>
          <w:b/>
          <w:bCs/>
          <w:i/>
          <w:iCs/>
          <w:sz w:val="24"/>
          <w:szCs w:val="24"/>
        </w:rPr>
        <w:t xml:space="preserve"> VOUCHER DISTRIBUTION POST DISTRIBUTION MONITORING (PDM) REPORT </w:t>
      </w:r>
    </w:p>
    <w:p w14:paraId="2A7B6B01" w14:textId="77777777" w:rsidR="00B8647D" w:rsidRPr="006F18CC" w:rsidRDefault="00B8647D" w:rsidP="006F18CC">
      <w:pPr>
        <w:spacing w:line="360" w:lineRule="auto"/>
        <w:rPr>
          <w:rFonts w:eastAsia="Times New Roman" w:cs="Arial"/>
          <w:b/>
          <w:bCs/>
          <w:i/>
          <w:iCs/>
          <w:sz w:val="24"/>
          <w:szCs w:val="24"/>
        </w:rPr>
      </w:pPr>
    </w:p>
    <w:p w14:paraId="5BC4C188" w14:textId="053CDE46" w:rsidR="00B8647D" w:rsidRPr="006F18CC" w:rsidRDefault="00B8647D" w:rsidP="006F18CC">
      <w:pPr>
        <w:spacing w:line="360" w:lineRule="auto"/>
        <w:rPr>
          <w:rFonts w:eastAsia="Times New Roman" w:cs="Arial"/>
          <w:b/>
          <w:bCs/>
          <w:i/>
          <w:iCs/>
          <w:sz w:val="24"/>
          <w:szCs w:val="24"/>
        </w:rPr>
      </w:pPr>
      <w:r w:rsidRPr="006F18CC">
        <w:rPr>
          <w:rFonts w:eastAsia="Times New Roman" w:cs="Arial"/>
          <w:b/>
          <w:bCs/>
          <w:i/>
          <w:iCs/>
          <w:sz w:val="24"/>
          <w:szCs w:val="24"/>
        </w:rPr>
        <w:t xml:space="preserve">BY: DOLLO ADDO OFFICE DREAMS TEAM </w:t>
      </w:r>
    </w:p>
    <w:p w14:paraId="41FDF883" w14:textId="77777777" w:rsidR="00B8647D" w:rsidRPr="006F18CC" w:rsidRDefault="00B8647D" w:rsidP="006F18CC">
      <w:pPr>
        <w:spacing w:line="360" w:lineRule="auto"/>
        <w:rPr>
          <w:rFonts w:cs="Arial"/>
          <w:b/>
          <w:color w:val="2F5496" w:themeColor="accent1" w:themeShade="BF"/>
          <w:sz w:val="24"/>
          <w:szCs w:val="24"/>
        </w:rPr>
      </w:pPr>
    </w:p>
    <w:p w14:paraId="22B9BCF8" w14:textId="77777777" w:rsidR="00B8647D" w:rsidRPr="006F18CC" w:rsidRDefault="00B8647D" w:rsidP="006F18CC">
      <w:pPr>
        <w:spacing w:line="360" w:lineRule="auto"/>
        <w:rPr>
          <w:rFonts w:cs="Arial"/>
          <w:b/>
          <w:color w:val="2F5496" w:themeColor="accent1" w:themeShade="BF"/>
          <w:sz w:val="24"/>
          <w:szCs w:val="24"/>
        </w:rPr>
      </w:pPr>
    </w:p>
    <w:p w14:paraId="0C9461DC" w14:textId="77777777" w:rsidR="00B8647D" w:rsidRPr="006F18CC" w:rsidRDefault="00B8647D" w:rsidP="006F18CC">
      <w:pPr>
        <w:spacing w:line="360" w:lineRule="auto"/>
        <w:rPr>
          <w:rFonts w:cs="Arial"/>
          <w:b/>
          <w:color w:val="2F5496" w:themeColor="accent1" w:themeShade="BF"/>
          <w:sz w:val="24"/>
          <w:szCs w:val="24"/>
        </w:rPr>
      </w:pPr>
    </w:p>
    <w:p w14:paraId="1D370BA2" w14:textId="77777777" w:rsidR="00B8647D" w:rsidRPr="006F18CC" w:rsidRDefault="00B8647D" w:rsidP="006F18CC">
      <w:pPr>
        <w:spacing w:line="360" w:lineRule="auto"/>
        <w:rPr>
          <w:rFonts w:cs="Arial"/>
          <w:b/>
          <w:color w:val="2F5496" w:themeColor="accent1" w:themeShade="BF"/>
          <w:sz w:val="24"/>
          <w:szCs w:val="24"/>
        </w:rPr>
      </w:pPr>
    </w:p>
    <w:p w14:paraId="3F95BF2F" w14:textId="77777777" w:rsidR="00B8647D" w:rsidRPr="006F18CC" w:rsidRDefault="00B8647D" w:rsidP="006F18CC">
      <w:pPr>
        <w:spacing w:line="360" w:lineRule="auto"/>
        <w:rPr>
          <w:rFonts w:cs="Arial"/>
          <w:b/>
          <w:color w:val="2F5496" w:themeColor="accent1" w:themeShade="BF"/>
          <w:sz w:val="24"/>
          <w:szCs w:val="24"/>
        </w:rPr>
      </w:pPr>
    </w:p>
    <w:p w14:paraId="7955B2A0" w14:textId="77777777" w:rsidR="00B8647D" w:rsidRPr="006F18CC" w:rsidRDefault="00B8647D" w:rsidP="006F18CC">
      <w:pPr>
        <w:spacing w:line="360" w:lineRule="auto"/>
        <w:jc w:val="both"/>
        <w:rPr>
          <w:rFonts w:eastAsia="Times New Roman" w:cs="Arial"/>
          <w:sz w:val="24"/>
          <w:szCs w:val="24"/>
        </w:rPr>
      </w:pPr>
      <w:r w:rsidRPr="006F18CC">
        <w:rPr>
          <w:rFonts w:eastAsia="Times New Roman" w:cs="Arial"/>
          <w:sz w:val="24"/>
          <w:szCs w:val="24"/>
        </w:rPr>
        <w:t xml:space="preserve">                                                                                                  MERCY CORPS</w:t>
      </w:r>
    </w:p>
    <w:p w14:paraId="67B2993C" w14:textId="05C8AF80" w:rsidR="00B8647D" w:rsidRPr="006F18CC" w:rsidRDefault="00B8647D" w:rsidP="006F18CC">
      <w:pPr>
        <w:spacing w:line="360" w:lineRule="auto"/>
        <w:jc w:val="both"/>
        <w:rPr>
          <w:rFonts w:eastAsia="Times New Roman" w:cs="Arial"/>
          <w:sz w:val="24"/>
          <w:szCs w:val="24"/>
        </w:rPr>
      </w:pPr>
      <w:r w:rsidRPr="006F18CC">
        <w:rPr>
          <w:rFonts w:eastAsia="Times New Roman" w:cs="Arial"/>
          <w:sz w:val="24"/>
          <w:szCs w:val="24"/>
        </w:rPr>
        <w:t xml:space="preserve">                                                                                                   </w:t>
      </w:r>
      <w:r w:rsidR="00212A2E" w:rsidRPr="006F18CC">
        <w:rPr>
          <w:rFonts w:eastAsia="Times New Roman" w:cs="Arial"/>
          <w:sz w:val="24"/>
          <w:szCs w:val="24"/>
        </w:rPr>
        <w:t>February</w:t>
      </w:r>
      <w:r w:rsidRPr="006F18CC">
        <w:rPr>
          <w:rFonts w:eastAsia="Times New Roman" w:cs="Arial"/>
          <w:sz w:val="24"/>
          <w:szCs w:val="24"/>
        </w:rPr>
        <w:t xml:space="preserve"> 2024</w:t>
      </w:r>
    </w:p>
    <w:p w14:paraId="49AD8F67" w14:textId="640653E4" w:rsidR="00B8647D" w:rsidRDefault="00B8647D" w:rsidP="006F18CC">
      <w:pPr>
        <w:spacing w:line="360" w:lineRule="auto"/>
        <w:jc w:val="both"/>
        <w:rPr>
          <w:rFonts w:eastAsia="Times New Roman" w:cs="Arial"/>
          <w:sz w:val="24"/>
          <w:szCs w:val="24"/>
        </w:rPr>
      </w:pPr>
      <w:r w:rsidRPr="006F18CC">
        <w:rPr>
          <w:rFonts w:eastAsia="Times New Roman" w:cs="Arial"/>
          <w:sz w:val="24"/>
          <w:szCs w:val="24"/>
        </w:rPr>
        <w:t xml:space="preserve">                                                                                                </w:t>
      </w:r>
      <w:del w:id="5" w:author="Mekonnen Fitwe" w:date="2024-03-08T11:34:00Z">
        <w:r w:rsidRPr="006F18CC" w:rsidDel="000067E7">
          <w:rPr>
            <w:rFonts w:eastAsia="Times New Roman" w:cs="Arial"/>
            <w:sz w:val="24"/>
            <w:szCs w:val="24"/>
          </w:rPr>
          <w:delText xml:space="preserve"> </w:delText>
        </w:r>
      </w:del>
      <w:r w:rsidRPr="006F18CC">
        <w:rPr>
          <w:rFonts w:eastAsia="Times New Roman" w:cs="Arial"/>
          <w:sz w:val="24"/>
          <w:szCs w:val="24"/>
        </w:rPr>
        <w:t xml:space="preserve"> </w:t>
      </w:r>
      <w:commentRangeStart w:id="6"/>
      <w:r w:rsidRPr="006F18CC">
        <w:rPr>
          <w:rFonts w:eastAsia="Times New Roman" w:cs="Arial"/>
          <w:sz w:val="24"/>
          <w:szCs w:val="24"/>
        </w:rPr>
        <w:t>Dollo-</w:t>
      </w:r>
      <w:proofErr w:type="spellStart"/>
      <w:r w:rsidRPr="006F18CC">
        <w:rPr>
          <w:rFonts w:eastAsia="Times New Roman" w:cs="Arial"/>
          <w:sz w:val="24"/>
          <w:szCs w:val="24"/>
        </w:rPr>
        <w:t>Addo,</w:t>
      </w:r>
      <w:del w:id="7" w:author="Mekonnen Fitwe" w:date="2024-03-08T11:34:00Z">
        <w:r w:rsidRPr="006F18CC" w:rsidDel="000067E7">
          <w:rPr>
            <w:rFonts w:eastAsia="Times New Roman" w:cs="Arial"/>
            <w:sz w:val="24"/>
            <w:szCs w:val="24"/>
          </w:rPr>
          <w:delText xml:space="preserve"> </w:delText>
        </w:r>
      </w:del>
      <w:r w:rsidRPr="006F18CC">
        <w:rPr>
          <w:rFonts w:eastAsia="Times New Roman" w:cs="Arial"/>
          <w:sz w:val="24"/>
          <w:szCs w:val="24"/>
        </w:rPr>
        <w:t>SOMALI</w:t>
      </w:r>
      <w:proofErr w:type="spellEnd"/>
      <w:r w:rsidRPr="006F18CC">
        <w:rPr>
          <w:rFonts w:eastAsia="Times New Roman" w:cs="Arial"/>
          <w:sz w:val="24"/>
          <w:szCs w:val="24"/>
        </w:rPr>
        <w:t xml:space="preserve"> REGION</w:t>
      </w:r>
      <w:commentRangeEnd w:id="6"/>
      <w:r w:rsidR="005611EB">
        <w:rPr>
          <w:rStyle w:val="CommentReference"/>
        </w:rPr>
        <w:commentReference w:id="6"/>
      </w:r>
    </w:p>
    <w:p w14:paraId="76B5BD8F" w14:textId="77777777" w:rsidR="00997595" w:rsidRDefault="00997595" w:rsidP="006F18CC">
      <w:pPr>
        <w:spacing w:line="360" w:lineRule="auto"/>
        <w:jc w:val="both"/>
        <w:rPr>
          <w:rFonts w:eastAsia="Times New Roman" w:cs="Arial"/>
          <w:sz w:val="24"/>
          <w:szCs w:val="24"/>
        </w:rPr>
      </w:pPr>
    </w:p>
    <w:p w14:paraId="755159DD" w14:textId="77777777" w:rsidR="00997595" w:rsidRDefault="00997595" w:rsidP="006F18CC">
      <w:pPr>
        <w:spacing w:line="360" w:lineRule="auto"/>
        <w:jc w:val="both"/>
        <w:rPr>
          <w:rFonts w:eastAsia="Times New Roman" w:cs="Arial"/>
          <w:sz w:val="24"/>
          <w:szCs w:val="24"/>
        </w:rPr>
      </w:pPr>
    </w:p>
    <w:p w14:paraId="6372D067" w14:textId="77777777" w:rsidR="00997595" w:rsidRPr="006F18CC" w:rsidRDefault="00997595" w:rsidP="006F18CC">
      <w:pPr>
        <w:spacing w:line="360" w:lineRule="auto"/>
        <w:jc w:val="both"/>
        <w:rPr>
          <w:rFonts w:eastAsia="Times New Roman" w:cs="Arial"/>
          <w:sz w:val="24"/>
          <w:szCs w:val="24"/>
        </w:rPr>
      </w:pPr>
    </w:p>
    <w:commentRangeStart w:id="8"/>
    <w:p w14:paraId="4D3BAF38" w14:textId="6D1D3F54" w:rsidR="00F57373" w:rsidRDefault="00997595">
      <w:pPr>
        <w:pStyle w:val="TOC4"/>
        <w:rPr>
          <w:ins w:id="9" w:author="Mekonnen Fitwe" w:date="2024-03-11T09:03:00Z"/>
          <w:rFonts w:asciiTheme="minorHAnsi" w:eastAsiaTheme="minorEastAsia" w:hAnsiTheme="minorHAnsi"/>
          <w:noProof/>
          <w:kern w:val="2"/>
          <w:sz w:val="24"/>
          <w:szCs w:val="24"/>
          <w14:ligatures w14:val="standardContextual"/>
        </w:rPr>
      </w:pPr>
      <w:r>
        <w:rPr>
          <w:rFonts w:cs="Arial"/>
          <w:b/>
          <w:color w:val="2F5496" w:themeColor="accent1" w:themeShade="BF"/>
          <w:sz w:val="24"/>
          <w:szCs w:val="24"/>
        </w:rPr>
        <w:fldChar w:fldCharType="begin"/>
      </w:r>
      <w:r>
        <w:rPr>
          <w:rFonts w:cs="Arial"/>
          <w:b/>
          <w:color w:val="2F5496" w:themeColor="accent1" w:themeShade="BF"/>
          <w:sz w:val="24"/>
          <w:szCs w:val="24"/>
        </w:rPr>
        <w:instrText xml:space="preserve"> TOC \o \h \z \u </w:instrText>
      </w:r>
      <w:r>
        <w:rPr>
          <w:rFonts w:cs="Arial"/>
          <w:b/>
          <w:color w:val="2F5496" w:themeColor="accent1" w:themeShade="BF"/>
          <w:sz w:val="24"/>
          <w:szCs w:val="24"/>
        </w:rPr>
        <w:fldChar w:fldCharType="separate"/>
      </w:r>
      <w:ins w:id="10" w:author="Mekonnen Fitwe" w:date="2024-03-11T09:03:00Z">
        <w:r w:rsidR="00F57373" w:rsidRPr="007A2C0A">
          <w:rPr>
            <w:rStyle w:val="Hyperlink"/>
            <w:noProof/>
          </w:rPr>
          <w:fldChar w:fldCharType="begin"/>
        </w:r>
        <w:r w:rsidR="00F57373" w:rsidRPr="007A2C0A">
          <w:rPr>
            <w:rStyle w:val="Hyperlink"/>
            <w:noProof/>
          </w:rPr>
          <w:instrText xml:space="preserve"> </w:instrText>
        </w:r>
        <w:r w:rsidR="00F57373">
          <w:rPr>
            <w:noProof/>
          </w:rPr>
          <w:instrText>HYPERLINK \l "_Toc161040205"</w:instrText>
        </w:r>
        <w:r w:rsidR="00F57373" w:rsidRPr="007A2C0A">
          <w:rPr>
            <w:rStyle w:val="Hyperlink"/>
            <w:noProof/>
          </w:rPr>
          <w:instrText xml:space="preserve"> </w:instrText>
        </w:r>
        <w:r w:rsidR="00F57373" w:rsidRPr="007A2C0A">
          <w:rPr>
            <w:rStyle w:val="Hyperlink"/>
            <w:noProof/>
          </w:rPr>
        </w:r>
        <w:r w:rsidR="00F57373" w:rsidRPr="007A2C0A">
          <w:rPr>
            <w:rStyle w:val="Hyperlink"/>
            <w:noProof/>
          </w:rPr>
          <w:fldChar w:fldCharType="separate"/>
        </w:r>
        <w:r w:rsidR="00F57373" w:rsidRPr="007A2C0A">
          <w:rPr>
            <w:rStyle w:val="Hyperlink"/>
            <w:rFonts w:eastAsia="Arial"/>
            <w:b/>
            <w:bCs/>
            <w:noProof/>
          </w:rPr>
          <w:t>The program</w:t>
        </w:r>
        <w:r w:rsidR="00F57373">
          <w:rPr>
            <w:noProof/>
            <w:webHidden/>
          </w:rPr>
          <w:tab/>
        </w:r>
        <w:r w:rsidR="00F57373">
          <w:rPr>
            <w:noProof/>
            <w:webHidden/>
          </w:rPr>
          <w:fldChar w:fldCharType="begin"/>
        </w:r>
        <w:r w:rsidR="00F57373">
          <w:rPr>
            <w:noProof/>
            <w:webHidden/>
          </w:rPr>
          <w:instrText xml:space="preserve"> PAGEREF _Toc161040205 \h </w:instrText>
        </w:r>
      </w:ins>
      <w:r w:rsidR="00F57373">
        <w:rPr>
          <w:noProof/>
          <w:webHidden/>
        </w:rPr>
      </w:r>
      <w:r w:rsidR="00F57373">
        <w:rPr>
          <w:noProof/>
          <w:webHidden/>
        </w:rPr>
        <w:fldChar w:fldCharType="separate"/>
      </w:r>
      <w:ins w:id="11" w:author="Mekonnen Fitwe" w:date="2024-03-11T09:03:00Z">
        <w:r w:rsidR="00F57373">
          <w:rPr>
            <w:noProof/>
            <w:webHidden/>
          </w:rPr>
          <w:t>3</w:t>
        </w:r>
        <w:r w:rsidR="00F57373">
          <w:rPr>
            <w:noProof/>
            <w:webHidden/>
          </w:rPr>
          <w:fldChar w:fldCharType="end"/>
        </w:r>
        <w:r w:rsidR="00F57373" w:rsidRPr="007A2C0A">
          <w:rPr>
            <w:rStyle w:val="Hyperlink"/>
            <w:noProof/>
          </w:rPr>
          <w:fldChar w:fldCharType="end"/>
        </w:r>
      </w:ins>
    </w:p>
    <w:p w14:paraId="05BDDC80" w14:textId="71177F7D" w:rsidR="00F57373" w:rsidRDefault="00F57373">
      <w:pPr>
        <w:pStyle w:val="TOC1"/>
        <w:tabs>
          <w:tab w:val="left" w:pos="440"/>
          <w:tab w:val="right" w:leader="dot" w:pos="9350"/>
        </w:tabs>
        <w:rPr>
          <w:ins w:id="12" w:author="Mekonnen Fitwe" w:date="2024-03-11T09:03:00Z"/>
          <w:rFonts w:asciiTheme="minorHAnsi" w:eastAsiaTheme="minorEastAsia" w:hAnsiTheme="minorHAnsi"/>
          <w:noProof/>
          <w:kern w:val="2"/>
          <w:sz w:val="24"/>
          <w:szCs w:val="24"/>
          <w14:ligatures w14:val="standardContextual"/>
        </w:rPr>
      </w:pPr>
      <w:ins w:id="13"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"_Toc161040206"</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cs="Arial"/>
            <w:b/>
            <w:bCs/>
            <w:noProof/>
          </w:rPr>
          <w:t>2.</w:t>
        </w:r>
        <w:r>
          <w:rPr>
            <w:rFonts w:asciiTheme="minorHAnsi" w:eastAsiaTheme="minorEastAsia" w:hAnsiTheme="minorHAnsi"/>
            <w:noProof/>
            <w:kern w:val="2"/>
            <w:sz w:val="24"/>
            <w:szCs w:val="24"/>
            <w14:ligatures w14:val="standardContextual"/>
          </w:rPr>
          <w:tab/>
        </w:r>
        <w:r w:rsidRPr="007A2C0A">
          <w:rPr>
            <w:rStyle w:val="Hyperlink"/>
            <w:rFonts w:cs="Arial"/>
            <w:b/>
            <w:bCs/>
            <w:noProof/>
          </w:rPr>
          <w:t>Purpose and Objectives</w:t>
        </w:r>
        <w:r>
          <w:rPr>
            <w:noProof/>
            <w:webHidden/>
          </w:rPr>
          <w:tab/>
        </w:r>
        <w:r>
          <w:rPr>
            <w:noProof/>
            <w:webHidden/>
          </w:rPr>
          <w:fldChar w:fldCharType="begin"/>
        </w:r>
        <w:r>
          <w:rPr>
            <w:noProof/>
            <w:webHidden/>
          </w:rPr>
          <w:instrText xml:space="preserve"> PAGEREF _Toc161040206 \h </w:instrText>
        </w:r>
      </w:ins>
      <w:r>
        <w:rPr>
          <w:noProof/>
          <w:webHidden/>
        </w:rPr>
      </w:r>
      <w:r>
        <w:rPr>
          <w:noProof/>
          <w:webHidden/>
        </w:rPr>
        <w:fldChar w:fldCharType="separate"/>
      </w:r>
      <w:ins w:id="14" w:author="Mekonnen Fitwe" w:date="2024-03-11T09:03:00Z">
        <w:r>
          <w:rPr>
            <w:noProof/>
            <w:webHidden/>
          </w:rPr>
          <w:t>5</w:t>
        </w:r>
        <w:r>
          <w:rPr>
            <w:noProof/>
            <w:webHidden/>
          </w:rPr>
          <w:fldChar w:fldCharType="end"/>
        </w:r>
        <w:r w:rsidRPr="007A2C0A">
          <w:rPr>
            <w:rStyle w:val="Hyperlink"/>
            <w:noProof/>
          </w:rPr>
          <w:fldChar w:fldCharType="end"/>
        </w:r>
      </w:ins>
    </w:p>
    <w:p w14:paraId="5FC0D637" w14:textId="311264E2" w:rsidR="00F57373" w:rsidRDefault="00F57373">
      <w:pPr>
        <w:pStyle w:val="TOC1"/>
        <w:tabs>
          <w:tab w:val="left" w:pos="440"/>
          <w:tab w:val="right" w:leader="dot" w:pos="9350"/>
        </w:tabs>
        <w:rPr>
          <w:ins w:id="15" w:author="Mekonnen Fitwe" w:date="2024-03-11T09:03:00Z"/>
          <w:rFonts w:asciiTheme="minorHAnsi" w:eastAsiaTheme="minorEastAsia" w:hAnsiTheme="minorHAnsi"/>
          <w:noProof/>
          <w:kern w:val="2"/>
          <w:sz w:val="24"/>
          <w:szCs w:val="24"/>
          <w14:ligatures w14:val="standardContextual"/>
        </w:rPr>
      </w:pPr>
      <w:ins w:id="16"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"_Toc161040207"</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cs="Arial"/>
            <w:noProof/>
          </w:rPr>
          <w:t>3.</w:t>
        </w:r>
        <w:r>
          <w:rPr>
            <w:rFonts w:asciiTheme="minorHAnsi" w:eastAsiaTheme="minorEastAsia" w:hAnsiTheme="minorHAnsi"/>
            <w:noProof/>
            <w:kern w:val="2"/>
            <w:sz w:val="24"/>
            <w:szCs w:val="24"/>
            <w14:ligatures w14:val="standardContextual"/>
          </w:rPr>
          <w:tab/>
        </w:r>
        <w:r w:rsidRPr="007A2C0A">
          <w:rPr>
            <w:rStyle w:val="Hyperlink"/>
            <w:rFonts w:cs="Arial"/>
            <w:noProof/>
          </w:rPr>
          <w:t>Survey methods and preparations.</w:t>
        </w:r>
        <w:r>
          <w:rPr>
            <w:noProof/>
            <w:webHidden/>
          </w:rPr>
          <w:tab/>
        </w:r>
        <w:r>
          <w:rPr>
            <w:noProof/>
            <w:webHidden/>
          </w:rPr>
          <w:fldChar w:fldCharType="begin"/>
        </w:r>
        <w:r>
          <w:rPr>
            <w:noProof/>
            <w:webHidden/>
          </w:rPr>
          <w:instrText xml:space="preserve"> PAGEREF _Toc161040207 \h </w:instrText>
        </w:r>
      </w:ins>
      <w:r>
        <w:rPr>
          <w:noProof/>
          <w:webHidden/>
        </w:rPr>
      </w:r>
      <w:r>
        <w:rPr>
          <w:noProof/>
          <w:webHidden/>
        </w:rPr>
        <w:fldChar w:fldCharType="separate"/>
      </w:r>
      <w:ins w:id="17" w:author="Mekonnen Fitwe" w:date="2024-03-11T09:03:00Z">
        <w:r>
          <w:rPr>
            <w:noProof/>
            <w:webHidden/>
          </w:rPr>
          <w:t>6</w:t>
        </w:r>
        <w:r>
          <w:rPr>
            <w:noProof/>
            <w:webHidden/>
          </w:rPr>
          <w:fldChar w:fldCharType="end"/>
        </w:r>
        <w:r w:rsidRPr="007A2C0A">
          <w:rPr>
            <w:rStyle w:val="Hyperlink"/>
            <w:noProof/>
          </w:rPr>
          <w:fldChar w:fldCharType="end"/>
        </w:r>
      </w:ins>
    </w:p>
    <w:p w14:paraId="03E6F345" w14:textId="3D71EA6F" w:rsidR="00F57373" w:rsidRDefault="00F57373">
      <w:pPr>
        <w:pStyle w:val="TOC2"/>
        <w:tabs>
          <w:tab w:val="left" w:pos="960"/>
          <w:tab w:val="right" w:leader="dot" w:pos="9350"/>
        </w:tabs>
        <w:rPr>
          <w:ins w:id="18" w:author="Mekonnen Fitwe" w:date="2024-03-11T09:03:00Z"/>
          <w:rFonts w:asciiTheme="minorHAnsi" w:eastAsiaTheme="minorEastAsia" w:hAnsiTheme="minorHAnsi"/>
          <w:noProof/>
          <w:kern w:val="2"/>
          <w:sz w:val="24"/>
          <w:szCs w:val="24"/>
          <w14:ligatures w14:val="standardContextual"/>
        </w:rPr>
      </w:pPr>
      <w:ins w:id="19"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"_Toc161040208"</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cs="Arial"/>
            <w:noProof/>
          </w:rPr>
          <w:t>3.1.</w:t>
        </w:r>
        <w:r>
          <w:rPr>
            <w:rFonts w:asciiTheme="minorHAnsi" w:eastAsiaTheme="minorEastAsia" w:hAnsiTheme="minorHAnsi"/>
            <w:noProof/>
            <w:kern w:val="2"/>
            <w:sz w:val="24"/>
            <w:szCs w:val="24"/>
            <w14:ligatures w14:val="standardContextual"/>
          </w:rPr>
          <w:tab/>
        </w:r>
        <w:r w:rsidRPr="007A2C0A">
          <w:rPr>
            <w:rStyle w:val="Hyperlink"/>
            <w:rFonts w:cs="Arial"/>
            <w:noProof/>
          </w:rPr>
          <w:t>Survey design.</w:t>
        </w:r>
        <w:r>
          <w:rPr>
            <w:noProof/>
            <w:webHidden/>
          </w:rPr>
          <w:tab/>
        </w:r>
        <w:r>
          <w:rPr>
            <w:noProof/>
            <w:webHidden/>
          </w:rPr>
          <w:fldChar w:fldCharType="begin"/>
        </w:r>
        <w:r>
          <w:rPr>
            <w:noProof/>
            <w:webHidden/>
          </w:rPr>
          <w:instrText xml:space="preserve"> PAGEREF _Toc161040208 \h </w:instrText>
        </w:r>
      </w:ins>
      <w:r>
        <w:rPr>
          <w:noProof/>
          <w:webHidden/>
        </w:rPr>
      </w:r>
      <w:r>
        <w:rPr>
          <w:noProof/>
          <w:webHidden/>
        </w:rPr>
        <w:fldChar w:fldCharType="separate"/>
      </w:r>
      <w:ins w:id="20" w:author="Mekonnen Fitwe" w:date="2024-03-11T09:03:00Z">
        <w:r>
          <w:rPr>
            <w:noProof/>
            <w:webHidden/>
          </w:rPr>
          <w:t>6</w:t>
        </w:r>
        <w:r>
          <w:rPr>
            <w:noProof/>
            <w:webHidden/>
          </w:rPr>
          <w:fldChar w:fldCharType="end"/>
        </w:r>
        <w:r w:rsidRPr="007A2C0A">
          <w:rPr>
            <w:rStyle w:val="Hyperlink"/>
            <w:noProof/>
          </w:rPr>
          <w:fldChar w:fldCharType="end"/>
        </w:r>
      </w:ins>
    </w:p>
    <w:p w14:paraId="4E0F5823" w14:textId="233E6286" w:rsidR="00F57373" w:rsidRDefault="00F57373">
      <w:pPr>
        <w:pStyle w:val="TOC2"/>
        <w:tabs>
          <w:tab w:val="left" w:pos="960"/>
          <w:tab w:val="right" w:leader="dot" w:pos="9350"/>
        </w:tabs>
        <w:rPr>
          <w:ins w:id="21" w:author="Mekonnen Fitwe" w:date="2024-03-11T09:03:00Z"/>
          <w:rFonts w:asciiTheme="minorHAnsi" w:eastAsiaTheme="minorEastAsia" w:hAnsiTheme="minorHAnsi"/>
          <w:noProof/>
          <w:kern w:val="2"/>
          <w:sz w:val="24"/>
          <w:szCs w:val="24"/>
          <w14:ligatures w14:val="standardContextual"/>
        </w:rPr>
      </w:pPr>
      <w:ins w:id="22"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"_Toc161040209"</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cs="Arial"/>
            <w:noProof/>
          </w:rPr>
          <w:t>3.3.</w:t>
        </w:r>
        <w:r>
          <w:rPr>
            <w:rFonts w:asciiTheme="minorHAnsi" w:eastAsiaTheme="minorEastAsia" w:hAnsiTheme="minorHAnsi"/>
            <w:noProof/>
            <w:kern w:val="2"/>
            <w:sz w:val="24"/>
            <w:szCs w:val="24"/>
            <w14:ligatures w14:val="standardContextual"/>
          </w:rPr>
          <w:tab/>
        </w:r>
        <w:r w:rsidRPr="007A2C0A">
          <w:rPr>
            <w:rStyle w:val="Hyperlink"/>
            <w:rFonts w:cs="Arial"/>
            <w:noProof/>
          </w:rPr>
          <w:t>Survey area and population.</w:t>
        </w:r>
        <w:r>
          <w:rPr>
            <w:noProof/>
            <w:webHidden/>
          </w:rPr>
          <w:tab/>
        </w:r>
        <w:r>
          <w:rPr>
            <w:noProof/>
            <w:webHidden/>
          </w:rPr>
          <w:fldChar w:fldCharType="begin"/>
        </w:r>
        <w:r>
          <w:rPr>
            <w:noProof/>
            <w:webHidden/>
          </w:rPr>
          <w:instrText xml:space="preserve"> PAGEREF _Toc161040209 \h </w:instrText>
        </w:r>
      </w:ins>
      <w:r>
        <w:rPr>
          <w:noProof/>
          <w:webHidden/>
        </w:rPr>
      </w:r>
      <w:r>
        <w:rPr>
          <w:noProof/>
          <w:webHidden/>
        </w:rPr>
        <w:fldChar w:fldCharType="separate"/>
      </w:r>
      <w:ins w:id="23" w:author="Mekonnen Fitwe" w:date="2024-03-11T09:03:00Z">
        <w:r>
          <w:rPr>
            <w:noProof/>
            <w:webHidden/>
          </w:rPr>
          <w:t>6</w:t>
        </w:r>
        <w:r>
          <w:rPr>
            <w:noProof/>
            <w:webHidden/>
          </w:rPr>
          <w:fldChar w:fldCharType="end"/>
        </w:r>
        <w:r w:rsidRPr="007A2C0A">
          <w:rPr>
            <w:rStyle w:val="Hyperlink"/>
            <w:noProof/>
          </w:rPr>
          <w:fldChar w:fldCharType="end"/>
        </w:r>
      </w:ins>
    </w:p>
    <w:p w14:paraId="3DB507CA" w14:textId="0D44A899" w:rsidR="00F57373" w:rsidRDefault="00F57373">
      <w:pPr>
        <w:pStyle w:val="TOC2"/>
        <w:tabs>
          <w:tab w:val="left" w:pos="960"/>
          <w:tab w:val="right" w:leader="dot" w:pos="9350"/>
        </w:tabs>
        <w:rPr>
          <w:ins w:id="24" w:author="Mekonnen Fitwe" w:date="2024-03-11T09:03:00Z"/>
          <w:rFonts w:asciiTheme="minorHAnsi" w:eastAsiaTheme="minorEastAsia" w:hAnsiTheme="minorHAnsi"/>
          <w:noProof/>
          <w:kern w:val="2"/>
          <w:sz w:val="24"/>
          <w:szCs w:val="24"/>
          <w14:ligatures w14:val="standardContextual"/>
        </w:rPr>
      </w:pPr>
      <w:ins w:id="25"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"_Toc161040210"</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cs="Arial"/>
            <w:noProof/>
          </w:rPr>
          <w:t>3.3.</w:t>
        </w:r>
        <w:r>
          <w:rPr>
            <w:rFonts w:asciiTheme="minorHAnsi" w:eastAsiaTheme="minorEastAsia" w:hAnsiTheme="minorHAnsi"/>
            <w:noProof/>
            <w:kern w:val="2"/>
            <w:sz w:val="24"/>
            <w:szCs w:val="24"/>
            <w14:ligatures w14:val="standardContextual"/>
          </w:rPr>
          <w:tab/>
        </w:r>
        <w:r w:rsidRPr="007A2C0A">
          <w:rPr>
            <w:rStyle w:val="Hyperlink"/>
            <w:rFonts w:cs="Arial"/>
            <w:noProof/>
          </w:rPr>
          <w:t>Sampling units and respondents</w:t>
        </w:r>
        <w:r>
          <w:rPr>
            <w:noProof/>
            <w:webHidden/>
          </w:rPr>
          <w:tab/>
        </w:r>
        <w:r>
          <w:rPr>
            <w:noProof/>
            <w:webHidden/>
          </w:rPr>
          <w:fldChar w:fldCharType="begin"/>
        </w:r>
        <w:r>
          <w:rPr>
            <w:noProof/>
            <w:webHidden/>
          </w:rPr>
          <w:instrText xml:space="preserve"> PAGEREF _Toc161040210 \h </w:instrText>
        </w:r>
      </w:ins>
      <w:r>
        <w:rPr>
          <w:noProof/>
          <w:webHidden/>
        </w:rPr>
      </w:r>
      <w:r>
        <w:rPr>
          <w:noProof/>
          <w:webHidden/>
        </w:rPr>
        <w:fldChar w:fldCharType="separate"/>
      </w:r>
      <w:ins w:id="26" w:author="Mekonnen Fitwe" w:date="2024-03-11T09:03:00Z">
        <w:r>
          <w:rPr>
            <w:noProof/>
            <w:webHidden/>
          </w:rPr>
          <w:t>7</w:t>
        </w:r>
        <w:r>
          <w:rPr>
            <w:noProof/>
            <w:webHidden/>
          </w:rPr>
          <w:fldChar w:fldCharType="end"/>
        </w:r>
        <w:r w:rsidRPr="007A2C0A">
          <w:rPr>
            <w:rStyle w:val="Hyperlink"/>
            <w:noProof/>
          </w:rPr>
          <w:fldChar w:fldCharType="end"/>
        </w:r>
      </w:ins>
    </w:p>
    <w:p w14:paraId="64F89863" w14:textId="005FCB2D" w:rsidR="00F57373" w:rsidRDefault="00F57373">
      <w:pPr>
        <w:pStyle w:val="TOC2"/>
        <w:tabs>
          <w:tab w:val="right" w:leader="dot" w:pos="9350"/>
        </w:tabs>
        <w:rPr>
          <w:ins w:id="27" w:author="Mekonnen Fitwe" w:date="2024-03-11T09:03:00Z"/>
          <w:rFonts w:asciiTheme="minorHAnsi" w:eastAsiaTheme="minorEastAsia" w:hAnsiTheme="minorHAnsi"/>
          <w:noProof/>
          <w:kern w:val="2"/>
          <w:sz w:val="24"/>
          <w:szCs w:val="24"/>
          <w14:ligatures w14:val="standardContextual"/>
        </w:rPr>
      </w:pPr>
      <w:ins w:id="28"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"_Toc161040211"</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cs="Arial"/>
            <w:noProof/>
          </w:rPr>
          <w:t>Given that the basic sampling unit for the post-distribution monitoring study is households and respondents selected from shoot fattening groups who received vouchers for drug subsidies from private veterinary pharmacies supported by Mercy Corps.</w:t>
        </w:r>
        <w:r>
          <w:rPr>
            <w:noProof/>
            <w:webHidden/>
          </w:rPr>
          <w:tab/>
        </w:r>
        <w:r>
          <w:rPr>
            <w:noProof/>
            <w:webHidden/>
          </w:rPr>
          <w:fldChar w:fldCharType="begin"/>
        </w:r>
        <w:r>
          <w:rPr>
            <w:noProof/>
            <w:webHidden/>
          </w:rPr>
          <w:instrText xml:space="preserve"> PAGEREF _Toc161040211 \h </w:instrText>
        </w:r>
      </w:ins>
      <w:r>
        <w:rPr>
          <w:noProof/>
          <w:webHidden/>
        </w:rPr>
      </w:r>
      <w:r>
        <w:rPr>
          <w:noProof/>
          <w:webHidden/>
        </w:rPr>
        <w:fldChar w:fldCharType="separate"/>
      </w:r>
      <w:ins w:id="29" w:author="Mekonnen Fitwe" w:date="2024-03-11T09:03:00Z">
        <w:r>
          <w:rPr>
            <w:noProof/>
            <w:webHidden/>
          </w:rPr>
          <w:t>7</w:t>
        </w:r>
        <w:r>
          <w:rPr>
            <w:noProof/>
            <w:webHidden/>
          </w:rPr>
          <w:fldChar w:fldCharType="end"/>
        </w:r>
        <w:r w:rsidRPr="007A2C0A">
          <w:rPr>
            <w:rStyle w:val="Hyperlink"/>
            <w:noProof/>
          </w:rPr>
          <w:fldChar w:fldCharType="end"/>
        </w:r>
      </w:ins>
    </w:p>
    <w:p w14:paraId="2FFAFD29" w14:textId="7CF6FB73" w:rsidR="00F57373" w:rsidRDefault="00F57373">
      <w:pPr>
        <w:pStyle w:val="TOC2"/>
        <w:tabs>
          <w:tab w:val="left" w:pos="960"/>
          <w:tab w:val="right" w:leader="dot" w:pos="9350"/>
        </w:tabs>
        <w:rPr>
          <w:ins w:id="30" w:author="Mekonnen Fitwe" w:date="2024-03-11T09:03:00Z"/>
          <w:rFonts w:asciiTheme="minorHAnsi" w:eastAsiaTheme="minorEastAsia" w:hAnsiTheme="minorHAnsi"/>
          <w:noProof/>
          <w:kern w:val="2"/>
          <w:sz w:val="24"/>
          <w:szCs w:val="24"/>
          <w14:ligatures w14:val="standardContextual"/>
        </w:rPr>
      </w:pPr>
      <w:ins w:id="31"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"_Toc161040212"</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cs="Arial"/>
            <w:noProof/>
          </w:rPr>
          <w:t>3.4.</w:t>
        </w:r>
        <w:r>
          <w:rPr>
            <w:rFonts w:asciiTheme="minorHAnsi" w:eastAsiaTheme="minorEastAsia" w:hAnsiTheme="minorHAnsi"/>
            <w:noProof/>
            <w:kern w:val="2"/>
            <w:sz w:val="24"/>
            <w:szCs w:val="24"/>
            <w14:ligatures w14:val="standardContextual"/>
          </w:rPr>
          <w:tab/>
        </w:r>
        <w:r w:rsidRPr="007A2C0A">
          <w:rPr>
            <w:rStyle w:val="Hyperlink"/>
            <w:rFonts w:cs="Arial"/>
            <w:noProof/>
          </w:rPr>
          <w:t>Survey team and training of data collectors.</w:t>
        </w:r>
        <w:r>
          <w:rPr>
            <w:noProof/>
            <w:webHidden/>
          </w:rPr>
          <w:tab/>
        </w:r>
        <w:r>
          <w:rPr>
            <w:noProof/>
            <w:webHidden/>
          </w:rPr>
          <w:fldChar w:fldCharType="begin"/>
        </w:r>
        <w:r>
          <w:rPr>
            <w:noProof/>
            <w:webHidden/>
          </w:rPr>
          <w:instrText xml:space="preserve"> PAGEREF _Toc161040212 \h </w:instrText>
        </w:r>
      </w:ins>
      <w:r>
        <w:rPr>
          <w:noProof/>
          <w:webHidden/>
        </w:rPr>
      </w:r>
      <w:r>
        <w:rPr>
          <w:noProof/>
          <w:webHidden/>
        </w:rPr>
        <w:fldChar w:fldCharType="separate"/>
      </w:r>
      <w:ins w:id="32" w:author="Mekonnen Fitwe" w:date="2024-03-11T09:03:00Z">
        <w:r>
          <w:rPr>
            <w:noProof/>
            <w:webHidden/>
          </w:rPr>
          <w:t>7</w:t>
        </w:r>
        <w:r>
          <w:rPr>
            <w:noProof/>
            <w:webHidden/>
          </w:rPr>
          <w:fldChar w:fldCharType="end"/>
        </w:r>
        <w:r w:rsidRPr="007A2C0A">
          <w:rPr>
            <w:rStyle w:val="Hyperlink"/>
            <w:noProof/>
          </w:rPr>
          <w:fldChar w:fldCharType="end"/>
        </w:r>
      </w:ins>
    </w:p>
    <w:p w14:paraId="4ACED6A6" w14:textId="4C30E64D" w:rsidR="00F57373" w:rsidRDefault="00F57373">
      <w:pPr>
        <w:pStyle w:val="TOC3"/>
        <w:tabs>
          <w:tab w:val="left" w:pos="1200"/>
          <w:tab w:val="right" w:leader="dot" w:pos="9350"/>
        </w:tabs>
        <w:rPr>
          <w:ins w:id="33" w:author="Mekonnen Fitwe" w:date="2024-03-11T09:03:00Z"/>
          <w:rFonts w:cstheme="minorBidi"/>
          <w:noProof/>
          <w:kern w:val="2"/>
          <w:sz w:val="24"/>
          <w:szCs w:val="24"/>
          <w14:ligatures w14:val="standardContextual"/>
        </w:rPr>
      </w:pPr>
      <w:ins w:id="34" w:author="Mekonnen Fitwe" w:date="2024-03-11T09:03:00Z">
        <w:r w:rsidRPr="007A2C0A">
          <w:rPr>
            <w:rStyle w:val="Hyperlink"/>
            <w:noProof/>
          </w:rPr>
          <w:fldChar w:fldCharType="begin"/>
        </w:r>
        <w:r w:rsidRPr="007A2C0A">
          <w:rPr>
            <w:rStyle w:val="Hyperlink"/>
            <w:noProof/>
          </w:rPr>
          <w:instrText xml:space="preserve"> </w:instrText>
        </w:r>
        <w:r>
          <w:rPr>
            <w:noProof/>
          </w:rPr>
          <w:instrText>HYPERLINK \l "_Toc161040213"</w:instrText>
        </w:r>
        <w:r w:rsidRPr="007A2C0A">
          <w:rPr>
            <w:rStyle w:val="Hyperlink"/>
            <w:noProof/>
          </w:rPr>
          <w:instrText xml:space="preserve"> </w:instrText>
        </w:r>
        <w:r w:rsidRPr="007A2C0A">
          <w:rPr>
            <w:rStyle w:val="Hyperlink"/>
            <w:noProof/>
          </w:rPr>
        </w:r>
        <w:r w:rsidRPr="007A2C0A">
          <w:rPr>
            <w:rStyle w:val="Hyperlink"/>
            <w:noProof/>
          </w:rPr>
          <w:fldChar w:fldCharType="separate"/>
        </w:r>
        <w:r w:rsidRPr="007A2C0A">
          <w:rPr>
            <w:rStyle w:val="Hyperlink"/>
            <w:rFonts w:ascii="Arial" w:hAnsi="Arial" w:cs="Arial"/>
            <w:i/>
            <w:iCs/>
            <w:noProof/>
          </w:rPr>
          <w:t>3.5.</w:t>
        </w:r>
        <w:r>
          <w:rPr>
            <w:rFonts w:cstheme="minorBidi"/>
            <w:noProof/>
            <w:kern w:val="2"/>
            <w:sz w:val="24"/>
            <w:szCs w:val="24"/>
            <w14:ligatures w14:val="standardContextual"/>
          </w:rPr>
          <w:tab/>
        </w:r>
        <w:r w:rsidRPr="007A2C0A">
          <w:rPr>
            <w:rStyle w:val="Hyperlink"/>
            <w:rFonts w:ascii="Arial" w:hAnsi="Arial" w:cs="Arial"/>
            <w:i/>
            <w:iCs/>
            <w:noProof/>
          </w:rPr>
          <w:t>Data Analysis</w:t>
        </w:r>
        <w:r>
          <w:rPr>
            <w:noProof/>
            <w:webHidden/>
          </w:rPr>
          <w:tab/>
        </w:r>
        <w:r>
          <w:rPr>
            <w:noProof/>
            <w:webHidden/>
          </w:rPr>
          <w:fldChar w:fldCharType="begin"/>
        </w:r>
        <w:r>
          <w:rPr>
            <w:noProof/>
            <w:webHidden/>
          </w:rPr>
          <w:instrText xml:space="preserve"> PAGEREF _Toc161040213 \h </w:instrText>
        </w:r>
      </w:ins>
      <w:r>
        <w:rPr>
          <w:noProof/>
          <w:webHidden/>
        </w:rPr>
      </w:r>
      <w:r>
        <w:rPr>
          <w:noProof/>
          <w:webHidden/>
        </w:rPr>
        <w:fldChar w:fldCharType="separate"/>
      </w:r>
      <w:ins w:id="35" w:author="Mekonnen Fitwe" w:date="2024-03-11T09:03:00Z">
        <w:r>
          <w:rPr>
            <w:noProof/>
            <w:webHidden/>
          </w:rPr>
          <w:t>7</w:t>
        </w:r>
        <w:r>
          <w:rPr>
            <w:noProof/>
            <w:webHidden/>
          </w:rPr>
          <w:fldChar w:fldCharType="end"/>
        </w:r>
        <w:r w:rsidRPr="007A2C0A">
          <w:rPr>
            <w:rStyle w:val="Hyperlink"/>
            <w:noProof/>
          </w:rPr>
          <w:fldChar w:fldCharType="end"/>
        </w:r>
      </w:ins>
    </w:p>
    <w:p w14:paraId="3E16E368" w14:textId="7C0D8674" w:rsidR="00997595" w:rsidDel="00F57373" w:rsidRDefault="00997595">
      <w:pPr>
        <w:pStyle w:val="TOC4"/>
        <w:rPr>
          <w:del w:id="36" w:author="Mekonnen Fitwe" w:date="2024-03-11T09:03:00Z"/>
          <w:noProof/>
        </w:rPr>
      </w:pPr>
      <w:del w:id="37" w:author="Mekonnen Fitwe" w:date="2024-03-11T09:03:00Z">
        <w:r w:rsidRPr="00F57373" w:rsidDel="00F57373">
          <w:rPr>
            <w:rPrChange w:id="38" w:author="Mekonnen Fitwe" w:date="2024-03-11T09:03:00Z">
              <w:rPr>
                <w:rStyle w:val="Hyperlink"/>
                <w:rFonts w:eastAsia="Arial"/>
                <w:b/>
                <w:bCs/>
                <w:noProof/>
              </w:rPr>
            </w:rPrChange>
          </w:rPr>
          <w:delText>The program</w:delText>
        </w:r>
        <w:r w:rsidDel="00F57373">
          <w:rPr>
            <w:noProof/>
            <w:webHidden/>
          </w:rPr>
          <w:tab/>
          <w:delText>3</w:delText>
        </w:r>
      </w:del>
    </w:p>
    <w:p w14:paraId="0F1EEC95" w14:textId="41CB465F" w:rsidR="00997595" w:rsidDel="00F57373" w:rsidRDefault="00997595">
      <w:pPr>
        <w:pStyle w:val="TOC1"/>
        <w:tabs>
          <w:tab w:val="left" w:pos="440"/>
          <w:tab w:val="right" w:leader="dot" w:pos="9350"/>
        </w:tabs>
        <w:rPr>
          <w:del w:id="39" w:author="Mekonnen Fitwe" w:date="2024-03-11T09:03:00Z"/>
          <w:rFonts w:asciiTheme="minorHAnsi" w:eastAsiaTheme="minorEastAsia" w:hAnsiTheme="minorHAnsi"/>
          <w:noProof/>
          <w:kern w:val="2"/>
          <w:sz w:val="24"/>
          <w:szCs w:val="24"/>
          <w14:ligatures w14:val="standardContextual"/>
        </w:rPr>
      </w:pPr>
      <w:del w:id="40" w:author="Mekonnen Fitwe" w:date="2024-03-11T09:03:00Z">
        <w:r w:rsidRPr="00F57373" w:rsidDel="00F57373">
          <w:rPr>
            <w:rPrChange w:id="41" w:author="Mekonnen Fitwe" w:date="2024-03-11T09:03:00Z">
              <w:rPr>
                <w:rStyle w:val="Hyperlink"/>
                <w:rFonts w:cs="Arial"/>
                <w:b/>
                <w:bCs/>
                <w:noProof/>
              </w:rPr>
            </w:rPrChange>
          </w:rPr>
          <w:delText>2.</w:delText>
        </w:r>
        <w:r w:rsidDel="00F57373">
          <w:rPr>
            <w:rFonts w:asciiTheme="minorHAnsi" w:eastAsiaTheme="minorEastAsia" w:hAnsiTheme="minorHAnsi"/>
            <w:noProof/>
            <w:kern w:val="2"/>
            <w:sz w:val="24"/>
            <w:szCs w:val="24"/>
            <w14:ligatures w14:val="standardContextual"/>
          </w:rPr>
          <w:tab/>
        </w:r>
        <w:r w:rsidRPr="00F57373" w:rsidDel="00F57373">
          <w:rPr>
            <w:rPrChange w:id="42" w:author="Mekonnen Fitwe" w:date="2024-03-11T09:03:00Z">
              <w:rPr>
                <w:rStyle w:val="Hyperlink"/>
                <w:rFonts w:cs="Arial"/>
                <w:b/>
                <w:bCs/>
                <w:noProof/>
              </w:rPr>
            </w:rPrChange>
          </w:rPr>
          <w:delText>Purpose and Objectives</w:delText>
        </w:r>
        <w:r w:rsidDel="00F57373">
          <w:rPr>
            <w:noProof/>
            <w:webHidden/>
          </w:rPr>
          <w:tab/>
          <w:delText>4</w:delText>
        </w:r>
      </w:del>
    </w:p>
    <w:p w14:paraId="3066D01E" w14:textId="0666A4E8" w:rsidR="00997595" w:rsidDel="00F57373" w:rsidRDefault="00997595">
      <w:pPr>
        <w:pStyle w:val="TOC1"/>
        <w:tabs>
          <w:tab w:val="left" w:pos="440"/>
          <w:tab w:val="right" w:leader="dot" w:pos="9350"/>
        </w:tabs>
        <w:rPr>
          <w:del w:id="43" w:author="Mekonnen Fitwe" w:date="2024-03-11T09:03:00Z"/>
          <w:rFonts w:asciiTheme="minorHAnsi" w:eastAsiaTheme="minorEastAsia" w:hAnsiTheme="minorHAnsi"/>
          <w:noProof/>
          <w:kern w:val="2"/>
          <w:sz w:val="24"/>
          <w:szCs w:val="24"/>
          <w14:ligatures w14:val="standardContextual"/>
        </w:rPr>
      </w:pPr>
      <w:del w:id="44" w:author="Mekonnen Fitwe" w:date="2024-03-11T09:03:00Z">
        <w:r w:rsidRPr="00F57373" w:rsidDel="00F57373">
          <w:rPr>
            <w:rPrChange w:id="45" w:author="Mekonnen Fitwe" w:date="2024-03-11T09:03:00Z">
              <w:rPr>
                <w:rStyle w:val="Hyperlink"/>
                <w:rFonts w:cs="Arial"/>
                <w:noProof/>
              </w:rPr>
            </w:rPrChange>
          </w:rPr>
          <w:delText>3.</w:delText>
        </w:r>
        <w:r w:rsidDel="00F57373">
          <w:rPr>
            <w:rFonts w:asciiTheme="minorHAnsi" w:eastAsiaTheme="minorEastAsia" w:hAnsiTheme="minorHAnsi"/>
            <w:noProof/>
            <w:kern w:val="2"/>
            <w:sz w:val="24"/>
            <w:szCs w:val="24"/>
            <w14:ligatures w14:val="standardContextual"/>
          </w:rPr>
          <w:tab/>
        </w:r>
        <w:r w:rsidRPr="00F57373" w:rsidDel="00F57373">
          <w:rPr>
            <w:rPrChange w:id="46" w:author="Mekonnen Fitwe" w:date="2024-03-11T09:03:00Z">
              <w:rPr>
                <w:rStyle w:val="Hyperlink"/>
                <w:rFonts w:cs="Arial"/>
                <w:noProof/>
              </w:rPr>
            </w:rPrChange>
          </w:rPr>
          <w:delText>Survey methods and preparations.</w:delText>
        </w:r>
        <w:r w:rsidDel="00F57373">
          <w:rPr>
            <w:noProof/>
            <w:webHidden/>
          </w:rPr>
          <w:tab/>
          <w:delText>5</w:delText>
        </w:r>
      </w:del>
    </w:p>
    <w:p w14:paraId="734AED61" w14:textId="5C7F2694" w:rsidR="00997595" w:rsidDel="00F57373" w:rsidRDefault="00997595">
      <w:pPr>
        <w:pStyle w:val="TOC2"/>
        <w:tabs>
          <w:tab w:val="left" w:pos="960"/>
          <w:tab w:val="right" w:leader="dot" w:pos="9350"/>
        </w:tabs>
        <w:rPr>
          <w:del w:id="47" w:author="Mekonnen Fitwe" w:date="2024-03-11T09:03:00Z"/>
          <w:rFonts w:asciiTheme="minorHAnsi" w:eastAsiaTheme="minorEastAsia" w:hAnsiTheme="minorHAnsi"/>
          <w:noProof/>
          <w:kern w:val="2"/>
          <w:sz w:val="24"/>
          <w:szCs w:val="24"/>
          <w14:ligatures w14:val="standardContextual"/>
        </w:rPr>
      </w:pPr>
      <w:del w:id="48" w:author="Mekonnen Fitwe" w:date="2024-03-11T09:03:00Z">
        <w:r w:rsidRPr="00F57373" w:rsidDel="00F57373">
          <w:rPr>
            <w:rPrChange w:id="49" w:author="Mekonnen Fitwe" w:date="2024-03-11T09:03:00Z">
              <w:rPr>
                <w:rStyle w:val="Hyperlink"/>
                <w:rFonts w:cs="Arial"/>
                <w:noProof/>
              </w:rPr>
            </w:rPrChange>
          </w:rPr>
          <w:delText>3.1.</w:delText>
        </w:r>
        <w:r w:rsidDel="00F57373">
          <w:rPr>
            <w:rFonts w:asciiTheme="minorHAnsi" w:eastAsiaTheme="minorEastAsia" w:hAnsiTheme="minorHAnsi"/>
            <w:noProof/>
            <w:kern w:val="2"/>
            <w:sz w:val="24"/>
            <w:szCs w:val="24"/>
            <w14:ligatures w14:val="standardContextual"/>
          </w:rPr>
          <w:tab/>
        </w:r>
        <w:r w:rsidRPr="00F57373" w:rsidDel="00F57373">
          <w:rPr>
            <w:rPrChange w:id="50" w:author="Mekonnen Fitwe" w:date="2024-03-11T09:03:00Z">
              <w:rPr>
                <w:rStyle w:val="Hyperlink"/>
                <w:rFonts w:cs="Arial"/>
                <w:noProof/>
              </w:rPr>
            </w:rPrChange>
          </w:rPr>
          <w:delText>Survey design.</w:delText>
        </w:r>
        <w:r w:rsidDel="00F57373">
          <w:rPr>
            <w:noProof/>
            <w:webHidden/>
          </w:rPr>
          <w:tab/>
          <w:delText>5</w:delText>
        </w:r>
      </w:del>
    </w:p>
    <w:p w14:paraId="1C81A451" w14:textId="690F6106" w:rsidR="00997595" w:rsidDel="00F57373" w:rsidRDefault="00997595">
      <w:pPr>
        <w:pStyle w:val="TOC2"/>
        <w:tabs>
          <w:tab w:val="left" w:pos="960"/>
          <w:tab w:val="right" w:leader="dot" w:pos="9350"/>
        </w:tabs>
        <w:rPr>
          <w:del w:id="51" w:author="Mekonnen Fitwe" w:date="2024-03-11T09:03:00Z"/>
          <w:rFonts w:asciiTheme="minorHAnsi" w:eastAsiaTheme="minorEastAsia" w:hAnsiTheme="minorHAnsi"/>
          <w:noProof/>
          <w:kern w:val="2"/>
          <w:sz w:val="24"/>
          <w:szCs w:val="24"/>
          <w14:ligatures w14:val="standardContextual"/>
        </w:rPr>
      </w:pPr>
      <w:del w:id="52" w:author="Mekonnen Fitwe" w:date="2024-03-11T09:03:00Z">
        <w:r w:rsidRPr="00F57373" w:rsidDel="00F57373">
          <w:rPr>
            <w:rPrChange w:id="53" w:author="Mekonnen Fitwe" w:date="2024-03-11T09:03:00Z">
              <w:rPr>
                <w:rStyle w:val="Hyperlink"/>
                <w:rFonts w:cs="Arial"/>
                <w:noProof/>
              </w:rPr>
            </w:rPrChange>
          </w:rPr>
          <w:delText>3.3.</w:delText>
        </w:r>
        <w:r w:rsidDel="00F57373">
          <w:rPr>
            <w:rFonts w:asciiTheme="minorHAnsi" w:eastAsiaTheme="minorEastAsia" w:hAnsiTheme="minorHAnsi"/>
            <w:noProof/>
            <w:kern w:val="2"/>
            <w:sz w:val="24"/>
            <w:szCs w:val="24"/>
            <w14:ligatures w14:val="standardContextual"/>
          </w:rPr>
          <w:tab/>
        </w:r>
        <w:r w:rsidRPr="00F57373" w:rsidDel="00F57373">
          <w:rPr>
            <w:rPrChange w:id="54" w:author="Mekonnen Fitwe" w:date="2024-03-11T09:03:00Z">
              <w:rPr>
                <w:rStyle w:val="Hyperlink"/>
                <w:rFonts w:cs="Arial"/>
                <w:noProof/>
              </w:rPr>
            </w:rPrChange>
          </w:rPr>
          <w:delText>Survey area and population.</w:delText>
        </w:r>
        <w:r w:rsidDel="00F57373">
          <w:rPr>
            <w:noProof/>
            <w:webHidden/>
          </w:rPr>
          <w:tab/>
          <w:delText>6</w:delText>
        </w:r>
      </w:del>
    </w:p>
    <w:p w14:paraId="3489777E" w14:textId="7436A067" w:rsidR="00997595" w:rsidDel="00F57373" w:rsidRDefault="00997595">
      <w:pPr>
        <w:pStyle w:val="TOC2"/>
        <w:tabs>
          <w:tab w:val="left" w:pos="960"/>
          <w:tab w:val="right" w:leader="dot" w:pos="9350"/>
        </w:tabs>
        <w:rPr>
          <w:del w:id="55" w:author="Mekonnen Fitwe" w:date="2024-03-11T09:03:00Z"/>
          <w:rFonts w:asciiTheme="minorHAnsi" w:eastAsiaTheme="minorEastAsia" w:hAnsiTheme="minorHAnsi"/>
          <w:noProof/>
          <w:kern w:val="2"/>
          <w:sz w:val="24"/>
          <w:szCs w:val="24"/>
          <w14:ligatures w14:val="standardContextual"/>
        </w:rPr>
      </w:pPr>
      <w:del w:id="56" w:author="Mekonnen Fitwe" w:date="2024-03-11T09:03:00Z">
        <w:r w:rsidRPr="00F57373" w:rsidDel="00F57373">
          <w:rPr>
            <w:rPrChange w:id="57" w:author="Mekonnen Fitwe" w:date="2024-03-11T09:03:00Z">
              <w:rPr>
                <w:rStyle w:val="Hyperlink"/>
                <w:rFonts w:cs="Arial"/>
                <w:noProof/>
              </w:rPr>
            </w:rPrChange>
          </w:rPr>
          <w:delText>3.3.</w:delText>
        </w:r>
        <w:r w:rsidDel="00F57373">
          <w:rPr>
            <w:rFonts w:asciiTheme="minorHAnsi" w:eastAsiaTheme="minorEastAsia" w:hAnsiTheme="minorHAnsi"/>
            <w:noProof/>
            <w:kern w:val="2"/>
            <w:sz w:val="24"/>
            <w:szCs w:val="24"/>
            <w14:ligatures w14:val="standardContextual"/>
          </w:rPr>
          <w:tab/>
        </w:r>
        <w:r w:rsidRPr="00F57373" w:rsidDel="00F57373">
          <w:rPr>
            <w:rPrChange w:id="58" w:author="Mekonnen Fitwe" w:date="2024-03-11T09:03:00Z">
              <w:rPr>
                <w:rStyle w:val="Hyperlink"/>
                <w:rFonts w:cs="Arial"/>
                <w:noProof/>
              </w:rPr>
            </w:rPrChange>
          </w:rPr>
          <w:delText>Sampling units and respondents</w:delText>
        </w:r>
        <w:r w:rsidDel="00F57373">
          <w:rPr>
            <w:noProof/>
            <w:webHidden/>
          </w:rPr>
          <w:tab/>
          <w:delText>6</w:delText>
        </w:r>
      </w:del>
    </w:p>
    <w:p w14:paraId="18B9DBDE" w14:textId="67FDEC8A" w:rsidR="00997595" w:rsidDel="00F57373" w:rsidRDefault="00997595">
      <w:pPr>
        <w:pStyle w:val="TOC2"/>
        <w:tabs>
          <w:tab w:val="right" w:leader="dot" w:pos="9350"/>
        </w:tabs>
        <w:rPr>
          <w:del w:id="59" w:author="Mekonnen Fitwe" w:date="2024-03-11T09:03:00Z"/>
          <w:rFonts w:asciiTheme="minorHAnsi" w:eastAsiaTheme="minorEastAsia" w:hAnsiTheme="minorHAnsi"/>
          <w:noProof/>
          <w:kern w:val="2"/>
          <w:sz w:val="24"/>
          <w:szCs w:val="24"/>
          <w14:ligatures w14:val="standardContextual"/>
        </w:rPr>
      </w:pPr>
      <w:del w:id="60" w:author="Mekonnen Fitwe" w:date="2024-03-11T09:03:00Z">
        <w:r w:rsidRPr="00F57373" w:rsidDel="00F57373">
          <w:rPr>
            <w:rPrChange w:id="61" w:author="Mekonnen Fitwe" w:date="2024-03-11T09:03:00Z">
              <w:rPr>
                <w:rStyle w:val="Hyperlink"/>
                <w:rFonts w:cs="Arial"/>
                <w:noProof/>
              </w:rPr>
            </w:rPrChange>
          </w:rPr>
          <w:delText>Given that the basic sampling unit for the post-distribution monitoring study is households and respondents selected from shoot fattening groups who received vouchers for drug subsidies from private veterinary pharmacies supported by Mercy Corps.</w:delText>
        </w:r>
        <w:r w:rsidDel="00F57373">
          <w:rPr>
            <w:noProof/>
            <w:webHidden/>
          </w:rPr>
          <w:tab/>
          <w:delText>6</w:delText>
        </w:r>
      </w:del>
    </w:p>
    <w:p w14:paraId="2D3484E1" w14:textId="1F9B1B1C" w:rsidR="00997595" w:rsidDel="00F57373" w:rsidRDefault="00997595">
      <w:pPr>
        <w:pStyle w:val="TOC2"/>
        <w:tabs>
          <w:tab w:val="left" w:pos="960"/>
          <w:tab w:val="right" w:leader="dot" w:pos="9350"/>
        </w:tabs>
        <w:rPr>
          <w:del w:id="62" w:author="Mekonnen Fitwe" w:date="2024-03-11T09:03:00Z"/>
          <w:rFonts w:asciiTheme="minorHAnsi" w:eastAsiaTheme="minorEastAsia" w:hAnsiTheme="minorHAnsi"/>
          <w:noProof/>
          <w:kern w:val="2"/>
          <w:sz w:val="24"/>
          <w:szCs w:val="24"/>
          <w14:ligatures w14:val="standardContextual"/>
        </w:rPr>
      </w:pPr>
      <w:del w:id="63" w:author="Mekonnen Fitwe" w:date="2024-03-11T09:03:00Z">
        <w:r w:rsidRPr="00F57373" w:rsidDel="00F57373">
          <w:rPr>
            <w:rPrChange w:id="64" w:author="Mekonnen Fitwe" w:date="2024-03-11T09:03:00Z">
              <w:rPr>
                <w:rStyle w:val="Hyperlink"/>
                <w:rFonts w:cs="Arial"/>
                <w:noProof/>
              </w:rPr>
            </w:rPrChange>
          </w:rPr>
          <w:delText>3.4.</w:delText>
        </w:r>
        <w:r w:rsidDel="00F57373">
          <w:rPr>
            <w:rFonts w:asciiTheme="minorHAnsi" w:eastAsiaTheme="minorEastAsia" w:hAnsiTheme="minorHAnsi"/>
            <w:noProof/>
            <w:kern w:val="2"/>
            <w:sz w:val="24"/>
            <w:szCs w:val="24"/>
            <w14:ligatures w14:val="standardContextual"/>
          </w:rPr>
          <w:tab/>
        </w:r>
        <w:r w:rsidRPr="00F57373" w:rsidDel="00F57373">
          <w:rPr>
            <w:rPrChange w:id="65" w:author="Mekonnen Fitwe" w:date="2024-03-11T09:03:00Z">
              <w:rPr>
                <w:rStyle w:val="Hyperlink"/>
                <w:rFonts w:cs="Arial"/>
                <w:noProof/>
              </w:rPr>
            </w:rPrChange>
          </w:rPr>
          <w:delText>Survey team and training of data collectors.</w:delText>
        </w:r>
        <w:r w:rsidDel="00F57373">
          <w:rPr>
            <w:noProof/>
            <w:webHidden/>
          </w:rPr>
          <w:tab/>
          <w:delText>6</w:delText>
        </w:r>
      </w:del>
    </w:p>
    <w:p w14:paraId="52DA6C2D" w14:textId="4F2F97D5" w:rsidR="00997595" w:rsidDel="00F57373" w:rsidRDefault="00997595">
      <w:pPr>
        <w:pStyle w:val="TOC3"/>
        <w:tabs>
          <w:tab w:val="left" w:pos="1200"/>
          <w:tab w:val="right" w:leader="dot" w:pos="9350"/>
        </w:tabs>
        <w:rPr>
          <w:del w:id="66" w:author="Mekonnen Fitwe" w:date="2024-03-11T09:03:00Z"/>
          <w:rFonts w:cstheme="minorBidi"/>
          <w:noProof/>
          <w:kern w:val="2"/>
          <w:sz w:val="24"/>
          <w:szCs w:val="24"/>
          <w14:ligatures w14:val="standardContextual"/>
        </w:rPr>
      </w:pPr>
      <w:del w:id="67" w:author="Mekonnen Fitwe" w:date="2024-03-11T09:03:00Z">
        <w:r w:rsidRPr="00F57373" w:rsidDel="00F57373">
          <w:rPr>
            <w:rPrChange w:id="68" w:author="Mekonnen Fitwe" w:date="2024-03-11T09:03:00Z">
              <w:rPr>
                <w:rStyle w:val="Hyperlink"/>
                <w:rFonts w:cs="Arial"/>
                <w:i/>
                <w:iCs/>
                <w:noProof/>
              </w:rPr>
            </w:rPrChange>
          </w:rPr>
          <w:delText>3.5.</w:delText>
        </w:r>
        <w:r w:rsidDel="00F57373">
          <w:rPr>
            <w:rFonts w:cstheme="minorBidi"/>
            <w:noProof/>
            <w:kern w:val="2"/>
            <w:sz w:val="24"/>
            <w:szCs w:val="24"/>
            <w14:ligatures w14:val="standardContextual"/>
          </w:rPr>
          <w:tab/>
        </w:r>
        <w:r w:rsidRPr="00F57373" w:rsidDel="00F57373">
          <w:rPr>
            <w:rPrChange w:id="69" w:author="Mekonnen Fitwe" w:date="2024-03-11T09:03:00Z">
              <w:rPr>
                <w:rStyle w:val="Hyperlink"/>
                <w:rFonts w:cs="Arial"/>
                <w:i/>
                <w:iCs/>
                <w:noProof/>
              </w:rPr>
            </w:rPrChange>
          </w:rPr>
          <w:delText>Data Analysis</w:delText>
        </w:r>
        <w:r w:rsidDel="00F57373">
          <w:rPr>
            <w:noProof/>
            <w:webHidden/>
          </w:rPr>
          <w:tab/>
          <w:delText>6</w:delText>
        </w:r>
      </w:del>
    </w:p>
    <w:p w14:paraId="1E922CB9" w14:textId="2074DC48" w:rsidR="00901049" w:rsidRPr="006F18CC" w:rsidRDefault="00997595" w:rsidP="006F18CC">
      <w:pPr>
        <w:spacing w:line="360" w:lineRule="auto"/>
        <w:rPr>
          <w:rFonts w:cs="Arial"/>
          <w:b/>
          <w:color w:val="2F5496" w:themeColor="accent1" w:themeShade="BF"/>
          <w:sz w:val="24"/>
          <w:szCs w:val="24"/>
        </w:rPr>
      </w:pPr>
      <w:r>
        <w:rPr>
          <w:rFonts w:cs="Arial"/>
          <w:b/>
          <w:color w:val="2F5496" w:themeColor="accent1" w:themeShade="BF"/>
          <w:sz w:val="24"/>
          <w:szCs w:val="24"/>
        </w:rPr>
        <w:fldChar w:fldCharType="end"/>
      </w:r>
      <w:commentRangeEnd w:id="8"/>
      <w:r w:rsidR="00ED1789">
        <w:rPr>
          <w:rStyle w:val="CommentReference"/>
        </w:rPr>
        <w:commentReference w:id="8"/>
      </w:r>
    </w:p>
    <w:p w14:paraId="32DC88A3" w14:textId="77777777" w:rsidR="00997595" w:rsidRDefault="00997595" w:rsidP="006F18CC">
      <w:pPr>
        <w:spacing w:line="360" w:lineRule="auto"/>
        <w:rPr>
          <w:rFonts w:cs="Arial"/>
          <w:b/>
          <w:color w:val="2F5496" w:themeColor="accent1" w:themeShade="BF"/>
          <w:sz w:val="24"/>
          <w:szCs w:val="24"/>
        </w:rPr>
      </w:pPr>
    </w:p>
    <w:p w14:paraId="362E6F38" w14:textId="77777777" w:rsidR="00997595" w:rsidRDefault="00997595" w:rsidP="006F18CC">
      <w:pPr>
        <w:spacing w:line="360" w:lineRule="auto"/>
        <w:rPr>
          <w:rFonts w:cs="Arial"/>
          <w:b/>
          <w:color w:val="2F5496" w:themeColor="accent1" w:themeShade="BF"/>
          <w:sz w:val="24"/>
          <w:szCs w:val="24"/>
        </w:rPr>
      </w:pPr>
    </w:p>
    <w:p w14:paraId="39794B80" w14:textId="77777777" w:rsidR="00997595" w:rsidRDefault="00997595" w:rsidP="006F18CC">
      <w:pPr>
        <w:spacing w:line="360" w:lineRule="auto"/>
        <w:rPr>
          <w:rFonts w:cs="Arial"/>
          <w:b/>
          <w:color w:val="2F5496" w:themeColor="accent1" w:themeShade="BF"/>
          <w:sz w:val="24"/>
          <w:szCs w:val="24"/>
        </w:rPr>
      </w:pPr>
    </w:p>
    <w:p w14:paraId="58AD0498" w14:textId="77777777" w:rsidR="00997595" w:rsidRDefault="00997595" w:rsidP="006F18CC">
      <w:pPr>
        <w:spacing w:line="360" w:lineRule="auto"/>
        <w:rPr>
          <w:rFonts w:cs="Arial"/>
          <w:b/>
          <w:color w:val="2F5496" w:themeColor="accent1" w:themeShade="BF"/>
          <w:sz w:val="24"/>
          <w:szCs w:val="24"/>
        </w:rPr>
      </w:pPr>
    </w:p>
    <w:p w14:paraId="1C1C8ACF" w14:textId="77777777" w:rsidR="00997595" w:rsidRDefault="00997595" w:rsidP="006F18CC">
      <w:pPr>
        <w:spacing w:line="360" w:lineRule="auto"/>
        <w:rPr>
          <w:rFonts w:cs="Arial"/>
          <w:b/>
          <w:color w:val="2F5496" w:themeColor="accent1" w:themeShade="BF"/>
          <w:sz w:val="24"/>
          <w:szCs w:val="24"/>
        </w:rPr>
      </w:pPr>
    </w:p>
    <w:p w14:paraId="138BA60A" w14:textId="77777777" w:rsidR="00997595" w:rsidRDefault="00997595" w:rsidP="006F18CC">
      <w:pPr>
        <w:spacing w:line="360" w:lineRule="auto"/>
        <w:rPr>
          <w:rFonts w:cs="Arial"/>
          <w:b/>
          <w:color w:val="2F5496" w:themeColor="accent1" w:themeShade="BF"/>
          <w:sz w:val="24"/>
          <w:szCs w:val="24"/>
        </w:rPr>
      </w:pPr>
    </w:p>
    <w:p w14:paraId="579E69AA" w14:textId="77777777" w:rsidR="00997595" w:rsidRDefault="00997595" w:rsidP="006F18CC">
      <w:pPr>
        <w:spacing w:line="360" w:lineRule="auto"/>
        <w:rPr>
          <w:rFonts w:cs="Arial"/>
          <w:b/>
          <w:color w:val="2F5496" w:themeColor="accent1" w:themeShade="BF"/>
          <w:sz w:val="24"/>
          <w:szCs w:val="24"/>
        </w:rPr>
      </w:pPr>
    </w:p>
    <w:p w14:paraId="414F7456" w14:textId="690B24DE" w:rsidR="00997595" w:rsidDel="00ED1789" w:rsidRDefault="00997595" w:rsidP="006F18CC">
      <w:pPr>
        <w:spacing w:line="360" w:lineRule="auto"/>
        <w:rPr>
          <w:del w:id="70" w:author="Mekonnen Fitwe" w:date="2024-03-11T09:04:00Z"/>
          <w:rFonts w:cs="Arial"/>
          <w:b/>
          <w:color w:val="2F5496" w:themeColor="accent1" w:themeShade="BF"/>
          <w:sz w:val="24"/>
          <w:szCs w:val="24"/>
        </w:rPr>
      </w:pPr>
    </w:p>
    <w:p w14:paraId="4166B556" w14:textId="7E7D7179" w:rsidR="00997595" w:rsidDel="00ED1789" w:rsidRDefault="00997595" w:rsidP="006F18CC">
      <w:pPr>
        <w:spacing w:line="360" w:lineRule="auto"/>
        <w:rPr>
          <w:del w:id="71" w:author="Mekonnen Fitwe" w:date="2024-03-11T09:04:00Z"/>
          <w:rFonts w:cs="Arial"/>
          <w:b/>
          <w:color w:val="2F5496" w:themeColor="accent1" w:themeShade="BF"/>
          <w:sz w:val="24"/>
          <w:szCs w:val="24"/>
        </w:rPr>
      </w:pPr>
    </w:p>
    <w:p w14:paraId="7CDC8763" w14:textId="346DB4FF" w:rsidR="00997595" w:rsidDel="00ED1789" w:rsidRDefault="00997595" w:rsidP="006F18CC">
      <w:pPr>
        <w:spacing w:line="360" w:lineRule="auto"/>
        <w:rPr>
          <w:del w:id="72" w:author="Mekonnen Fitwe" w:date="2024-03-11T09:04:00Z"/>
          <w:rFonts w:cs="Arial"/>
          <w:b/>
          <w:color w:val="2F5496" w:themeColor="accent1" w:themeShade="BF"/>
          <w:sz w:val="24"/>
          <w:szCs w:val="24"/>
        </w:rPr>
      </w:pPr>
    </w:p>
    <w:p w14:paraId="2421AA45" w14:textId="36DF8B7E" w:rsidR="00997595" w:rsidDel="00ED1789" w:rsidRDefault="00997595" w:rsidP="006F18CC">
      <w:pPr>
        <w:spacing w:line="360" w:lineRule="auto"/>
        <w:rPr>
          <w:del w:id="73" w:author="Mekonnen Fitwe" w:date="2024-03-11T09:04:00Z"/>
          <w:rFonts w:cs="Arial"/>
          <w:b/>
          <w:color w:val="2F5496" w:themeColor="accent1" w:themeShade="BF"/>
          <w:sz w:val="24"/>
          <w:szCs w:val="24"/>
        </w:rPr>
      </w:pPr>
    </w:p>
    <w:p w14:paraId="728721A2" w14:textId="546F2CC1" w:rsidR="00997595" w:rsidDel="00ED1789" w:rsidRDefault="00997595" w:rsidP="006F18CC">
      <w:pPr>
        <w:spacing w:line="360" w:lineRule="auto"/>
        <w:rPr>
          <w:del w:id="74" w:author="Mekonnen Fitwe" w:date="2024-03-11T09:04:00Z"/>
          <w:rFonts w:cs="Arial"/>
          <w:b/>
          <w:color w:val="2F5496" w:themeColor="accent1" w:themeShade="BF"/>
          <w:sz w:val="24"/>
          <w:szCs w:val="24"/>
        </w:rPr>
      </w:pPr>
    </w:p>
    <w:p w14:paraId="4B10277F" w14:textId="63BAC7D5" w:rsidR="00997595" w:rsidDel="00ED1789" w:rsidRDefault="00997595" w:rsidP="006F18CC">
      <w:pPr>
        <w:spacing w:line="360" w:lineRule="auto"/>
        <w:rPr>
          <w:del w:id="75" w:author="Mekonnen Fitwe" w:date="2024-03-11T09:04:00Z"/>
          <w:rFonts w:cs="Arial"/>
          <w:b/>
          <w:color w:val="2F5496" w:themeColor="accent1" w:themeShade="BF"/>
          <w:sz w:val="24"/>
          <w:szCs w:val="24"/>
        </w:rPr>
      </w:pPr>
    </w:p>
    <w:p w14:paraId="25A6D001" w14:textId="77777777" w:rsidR="00997595" w:rsidRDefault="00997595" w:rsidP="006F18CC">
      <w:pPr>
        <w:spacing w:line="360" w:lineRule="auto"/>
        <w:rPr>
          <w:rFonts w:cs="Arial"/>
          <w:b/>
          <w:color w:val="2F5496" w:themeColor="accent1" w:themeShade="BF"/>
          <w:sz w:val="24"/>
          <w:szCs w:val="24"/>
        </w:rPr>
      </w:pPr>
    </w:p>
    <w:p w14:paraId="7CB7913D" w14:textId="45C8064F" w:rsidR="00AE0097" w:rsidRPr="006F18CC" w:rsidRDefault="00AE0097" w:rsidP="006F18CC">
      <w:pPr>
        <w:spacing w:line="360" w:lineRule="auto"/>
        <w:rPr>
          <w:rFonts w:cs="Arial"/>
          <w:b/>
          <w:color w:val="2F5496" w:themeColor="accent1" w:themeShade="BF"/>
          <w:sz w:val="24"/>
          <w:szCs w:val="24"/>
        </w:rPr>
      </w:pPr>
      <w:r w:rsidRPr="006F18CC">
        <w:rPr>
          <w:rFonts w:cs="Arial"/>
          <w:b/>
          <w:color w:val="2F5496" w:themeColor="accent1" w:themeShade="BF"/>
          <w:sz w:val="24"/>
          <w:szCs w:val="24"/>
        </w:rPr>
        <w:t>Executive summery</w:t>
      </w:r>
    </w:p>
    <w:p w14:paraId="173C69D0" w14:textId="77777777" w:rsidR="00AE0097" w:rsidRPr="006F18CC" w:rsidRDefault="00AE0097" w:rsidP="006F18CC">
      <w:pPr>
        <w:spacing w:line="360" w:lineRule="auto"/>
        <w:ind w:hanging="2"/>
        <w:jc w:val="both"/>
        <w:rPr>
          <w:rFonts w:cs="Arial"/>
          <w:color w:val="111111"/>
          <w:sz w:val="24"/>
          <w:szCs w:val="24"/>
        </w:rPr>
      </w:pPr>
      <w:r w:rsidRPr="006F18CC">
        <w:rPr>
          <w:rFonts w:cs="Arial"/>
          <w:color w:val="111111"/>
          <w:sz w:val="24"/>
          <w:szCs w:val="24"/>
        </w:rPr>
        <w:t xml:space="preserve">Mercy Corps is a leading global organization powered by the belief that a better world is possible. </w:t>
      </w:r>
      <w:r w:rsidRPr="006F18CC">
        <w:rPr>
          <w:rFonts w:cs="Arial"/>
          <w:color w:val="111111"/>
          <w:sz w:val="24"/>
          <w:szCs w:val="24"/>
        </w:rPr>
        <w:br/>
        <w:t xml:space="preserve">In disaster, in hardship, in more than 40 countries around the world, we partner to put bold solutions </w:t>
      </w:r>
      <w:r w:rsidRPr="006F18CC">
        <w:rPr>
          <w:rFonts w:cs="Arial"/>
          <w:color w:val="111111"/>
          <w:sz w:val="24"/>
          <w:szCs w:val="24"/>
        </w:rPr>
        <w:br/>
        <w:t xml:space="preserve">into action — helping people triumph over adversity and build stronger communities from within. </w:t>
      </w:r>
      <w:r w:rsidRPr="006F18CC">
        <w:rPr>
          <w:rFonts w:cs="Arial"/>
          <w:color w:val="111111"/>
          <w:sz w:val="24"/>
          <w:szCs w:val="24"/>
        </w:rPr>
        <w:br/>
        <w:t>Now, and for the future.</w:t>
      </w:r>
    </w:p>
    <w:p w14:paraId="03B40FE2" w14:textId="77777777" w:rsidR="00AE0097" w:rsidRPr="006F18CC" w:rsidRDefault="00AE0097" w:rsidP="006F18CC">
      <w:pPr>
        <w:pStyle w:val="Heading4"/>
        <w:spacing w:line="360" w:lineRule="auto"/>
        <w:ind w:hanging="2"/>
        <w:jc w:val="both"/>
        <w:rPr>
          <w:rFonts w:eastAsia="Arial"/>
          <w:b/>
          <w:bCs/>
        </w:rPr>
      </w:pPr>
      <w:bookmarkStart w:id="76" w:name="_Toc161040205"/>
      <w:r w:rsidRPr="006F18CC">
        <w:rPr>
          <w:rFonts w:eastAsia="Arial"/>
          <w:b/>
          <w:bCs/>
        </w:rPr>
        <w:t>The program</w:t>
      </w:r>
      <w:bookmarkEnd w:id="76"/>
      <w:r w:rsidRPr="006F18CC">
        <w:rPr>
          <w:rFonts w:eastAsia="Arial"/>
          <w:b/>
          <w:bCs/>
        </w:rPr>
        <w:t xml:space="preserve"> </w:t>
      </w:r>
    </w:p>
    <w:p w14:paraId="6A127573" w14:textId="703307C1" w:rsidR="00AE0097" w:rsidRPr="006F18CC" w:rsidRDefault="00AE0097" w:rsidP="006F18CC">
      <w:pPr>
        <w:spacing w:line="360" w:lineRule="auto"/>
        <w:ind w:hanging="2"/>
        <w:jc w:val="both"/>
        <w:rPr>
          <w:rFonts w:eastAsia="Arial" w:cs="Arial"/>
          <w:color w:val="111111"/>
          <w:sz w:val="24"/>
          <w:szCs w:val="24"/>
        </w:rPr>
      </w:pPr>
      <w:r w:rsidRPr="006F18CC">
        <w:rPr>
          <w:rFonts w:cs="Arial"/>
          <w:color w:val="111111"/>
          <w:sz w:val="24"/>
          <w:szCs w:val="24"/>
        </w:rPr>
        <w:t>Mercy Corps has been operating in Ethiopia since 2004, working in rural, peri-urban, and urban areas in five regional states - Somali, Oromia, Afar, Southern Nations Nationalities and Peoples, Amhara - and the capital city of Addis Ababa. We engage in both development and humanitarian work and seek to integrate approaches, programs, and geographies as much as possible.  Our partners include government, academic institutions, development and private sector actors, civil societies, and communities.</w:t>
      </w:r>
    </w:p>
    <w:p w14:paraId="61309FD5" w14:textId="77777777" w:rsidR="00AE0097" w:rsidRPr="006F18CC" w:rsidRDefault="00AE0097" w:rsidP="006F18CC">
      <w:pPr>
        <w:keepNext/>
        <w:keepLines/>
        <w:spacing w:before="40" w:after="40" w:line="360" w:lineRule="auto"/>
        <w:rPr>
          <w:rFonts w:cs="Arial"/>
          <w:color w:val="111111"/>
          <w:sz w:val="24"/>
          <w:szCs w:val="24"/>
        </w:rPr>
      </w:pPr>
      <w:r w:rsidRPr="006F18CC">
        <w:rPr>
          <w:rFonts w:cs="Arial"/>
          <w:color w:val="111111"/>
          <w:sz w:val="24"/>
          <w:szCs w:val="24"/>
        </w:rPr>
        <w:lastRenderedPageBreak/>
        <w:t xml:space="preserve">The DREAMS program aims to improve the well-being of 100,000 women, children, and men over five years for refugees and host communities in the Somali region of Ethiopia. Working with refugees and host communities in the Somali region of Ethiopia. The program will integrate two proven models – poverty graduation and Market Systems Development – layering these approaches in a new way that will ensure that the poorest households can improve their income and well-being significantly and maintain  Mercy Corps will lead the Market Systems component of the program and will be responsible for developing market access pathways to ensure those businesses can be successful and supporting the operating environment for businesses and communities to thrive </w:t>
      </w:r>
    </w:p>
    <w:p w14:paraId="60C353E1" w14:textId="5D11535A" w:rsidR="00E229F0" w:rsidRPr="006F18CC" w:rsidRDefault="00E229F0" w:rsidP="006F18CC">
      <w:pPr>
        <w:spacing w:line="360" w:lineRule="auto"/>
        <w:rPr>
          <w:rFonts w:cs="Arial"/>
          <w:b/>
          <w:sz w:val="24"/>
          <w:szCs w:val="24"/>
        </w:rPr>
      </w:pPr>
      <w:r w:rsidRPr="006F18CC">
        <w:rPr>
          <w:rFonts w:cs="Arial"/>
          <w:b/>
          <w:color w:val="2F5496" w:themeColor="accent1" w:themeShade="BF"/>
          <w:sz w:val="24"/>
          <w:szCs w:val="24"/>
        </w:rPr>
        <w:t xml:space="preserve"> </w:t>
      </w:r>
    </w:p>
    <w:p w14:paraId="28AD8096" w14:textId="0FB666E3" w:rsidR="00AE0097" w:rsidRPr="006F18CC" w:rsidRDefault="00AE0097" w:rsidP="006F18CC">
      <w:pPr>
        <w:pStyle w:val="ListParagraph"/>
        <w:numPr>
          <w:ilvl w:val="0"/>
          <w:numId w:val="4"/>
        </w:numPr>
        <w:spacing w:line="360" w:lineRule="auto"/>
        <w:rPr>
          <w:rFonts w:ascii="Arial" w:hAnsi="Arial" w:cs="Arial"/>
          <w:b/>
        </w:rPr>
      </w:pPr>
      <w:r w:rsidRPr="006F18CC">
        <w:rPr>
          <w:rFonts w:ascii="Arial" w:hAnsi="Arial" w:cs="Arial"/>
          <w:b/>
        </w:rPr>
        <w:t>Introduction</w:t>
      </w:r>
    </w:p>
    <w:p w14:paraId="2819E0D4" w14:textId="4075D49A" w:rsidR="00320ABE" w:rsidRPr="006F18CC" w:rsidRDefault="00E229F0" w:rsidP="00C33094">
      <w:pPr>
        <w:spacing w:line="360" w:lineRule="auto"/>
        <w:jc w:val="both"/>
        <w:rPr>
          <w:rFonts w:cs="Arial"/>
          <w:sz w:val="24"/>
          <w:szCs w:val="24"/>
        </w:rPr>
        <w:pPrChange w:id="77" w:author="Habtamu Woldeamanuel" w:date="2024-03-12T22:54:00Z" w16du:dateUtc="2024-03-12T19:54:00Z">
          <w:pPr>
            <w:spacing w:line="360" w:lineRule="auto"/>
          </w:pPr>
        </w:pPrChange>
      </w:pPr>
      <w:r w:rsidRPr="006F18CC">
        <w:rPr>
          <w:rFonts w:cs="Arial"/>
          <w:sz w:val="24"/>
          <w:szCs w:val="24"/>
        </w:rPr>
        <w:t xml:space="preserve">DREAMS is a five-year IKEA and Hilton Foundation-funded consortium project led by Village Enterprise (VE) and implemented by VE, Mercy Corps, and ID Insight. DREAMS aims to support economic opportunities for refugees and host communities in Dollo Ado &amp; </w:t>
      </w:r>
      <w:proofErr w:type="spellStart"/>
      <w:r w:rsidRPr="006F18CC">
        <w:rPr>
          <w:rFonts w:cs="Arial"/>
          <w:sz w:val="24"/>
          <w:szCs w:val="24"/>
        </w:rPr>
        <w:t>Bokolmayo</w:t>
      </w:r>
      <w:proofErr w:type="spellEnd"/>
      <w:r w:rsidRPr="006F18CC">
        <w:rPr>
          <w:rFonts w:cs="Arial"/>
          <w:sz w:val="24"/>
          <w:szCs w:val="24"/>
        </w:rPr>
        <w:t xml:space="preserve"> woredas, with a focus on women. It combines two evidence-based models to support the extremely poor to achieve self-reliance sustainably through Delivering Resilient Enterprises (Graduation Approach) and Market Systems Development (MSD Approach). First, DREAMS will support the extremely poor and enable graduates out of extreme poverty by providing training, savings groups, seed capital and ultimately mentoring them which enables them to establish resilient enterprises. Through the second, DREAMS will facilitate refugees’ access to products and services to grow their businesses in a sustainable and scalable way.</w:t>
      </w:r>
    </w:p>
    <w:p w14:paraId="092E2F89" w14:textId="4C22FCC3" w:rsidR="00E229F0" w:rsidRPr="006F18CC" w:rsidRDefault="00E229F0" w:rsidP="00C33094">
      <w:pPr>
        <w:spacing w:line="360" w:lineRule="auto"/>
        <w:jc w:val="both"/>
        <w:rPr>
          <w:rFonts w:cs="Arial"/>
          <w:sz w:val="24"/>
          <w:szCs w:val="24"/>
        </w:rPr>
        <w:pPrChange w:id="78" w:author="Habtamu Woldeamanuel" w:date="2024-03-12T22:54:00Z" w16du:dateUtc="2024-03-12T19:54:00Z">
          <w:pPr>
            <w:spacing w:line="360" w:lineRule="auto"/>
          </w:pPr>
        </w:pPrChange>
      </w:pPr>
      <w:r w:rsidRPr="006F18CC">
        <w:rPr>
          <w:rFonts w:cs="Arial"/>
          <w:sz w:val="24"/>
          <w:szCs w:val="24"/>
        </w:rPr>
        <w:t xml:space="preserve">Mercy corps have conducted post monitoring assessment for shoot fattening groups voucher distribution at </w:t>
      </w:r>
      <w:proofErr w:type="spellStart"/>
      <w:r w:rsidRPr="006F18CC">
        <w:rPr>
          <w:rFonts w:cs="Arial"/>
          <w:sz w:val="24"/>
          <w:szCs w:val="24"/>
        </w:rPr>
        <w:t>Helaweyn</w:t>
      </w:r>
      <w:proofErr w:type="spellEnd"/>
      <w:r w:rsidRPr="006F18CC">
        <w:rPr>
          <w:rFonts w:cs="Arial"/>
          <w:sz w:val="24"/>
          <w:szCs w:val="24"/>
        </w:rPr>
        <w:t xml:space="preserve">, Kobe and </w:t>
      </w:r>
      <w:proofErr w:type="spellStart"/>
      <w:r w:rsidRPr="006F18CC">
        <w:rPr>
          <w:rFonts w:cs="Arial"/>
          <w:sz w:val="24"/>
          <w:szCs w:val="24"/>
        </w:rPr>
        <w:t>Melkadida</w:t>
      </w:r>
      <w:proofErr w:type="spellEnd"/>
      <w:r w:rsidRPr="006F18CC">
        <w:rPr>
          <w:rFonts w:cs="Arial"/>
          <w:sz w:val="24"/>
          <w:szCs w:val="24"/>
        </w:rPr>
        <w:t xml:space="preserve"> refugee camps to monitor and analyze the impact of the project. The PDM event were participated 75 (25 participants each) participants randomly selected from the shoot fattening business groups across these three camps.</w:t>
      </w:r>
    </w:p>
    <w:p w14:paraId="577CCC6F" w14:textId="5A089AA3" w:rsidR="00E229F0" w:rsidRPr="006F18CC" w:rsidRDefault="00E229F0" w:rsidP="00C33094">
      <w:pPr>
        <w:spacing w:line="360" w:lineRule="auto"/>
        <w:jc w:val="both"/>
        <w:rPr>
          <w:rFonts w:cs="Arial"/>
          <w:sz w:val="24"/>
          <w:szCs w:val="24"/>
        </w:rPr>
        <w:pPrChange w:id="79" w:author="Habtamu Woldeamanuel" w:date="2024-03-12T22:54:00Z" w16du:dateUtc="2024-03-12T19:54:00Z">
          <w:pPr>
            <w:spacing w:line="360" w:lineRule="auto"/>
          </w:pPr>
        </w:pPrChange>
      </w:pPr>
      <w:r w:rsidRPr="006F18CC">
        <w:rPr>
          <w:rFonts w:cs="Arial"/>
          <w:sz w:val="24"/>
          <w:szCs w:val="24"/>
        </w:rPr>
        <w:t xml:space="preserve">Before the official data collection kickoff, action after action review (AAR) was conducted at </w:t>
      </w:r>
      <w:proofErr w:type="spellStart"/>
      <w:r w:rsidRPr="006F18CC">
        <w:rPr>
          <w:rFonts w:cs="Arial"/>
          <w:sz w:val="24"/>
          <w:szCs w:val="24"/>
        </w:rPr>
        <w:t>Melkadida</w:t>
      </w:r>
      <w:proofErr w:type="spellEnd"/>
      <w:r w:rsidRPr="006F18CC">
        <w:rPr>
          <w:rFonts w:cs="Arial"/>
          <w:sz w:val="24"/>
          <w:szCs w:val="24"/>
        </w:rPr>
        <w:t xml:space="preserve"> were the project stakeholders such as the </w:t>
      </w:r>
      <w:proofErr w:type="spellStart"/>
      <w:r w:rsidRPr="006F18CC">
        <w:rPr>
          <w:rFonts w:cs="Arial"/>
          <w:sz w:val="24"/>
          <w:szCs w:val="24"/>
        </w:rPr>
        <w:t>Bokolmayo</w:t>
      </w:r>
      <w:proofErr w:type="spellEnd"/>
      <w:r w:rsidRPr="006F18CC">
        <w:rPr>
          <w:rFonts w:cs="Arial"/>
          <w:sz w:val="24"/>
          <w:szCs w:val="24"/>
        </w:rPr>
        <w:t xml:space="preserve"> and Dollo-Addo </w:t>
      </w:r>
      <w:r w:rsidRPr="006F18CC">
        <w:rPr>
          <w:rFonts w:cs="Arial"/>
          <w:sz w:val="24"/>
          <w:szCs w:val="24"/>
        </w:rPr>
        <w:lastRenderedPageBreak/>
        <w:t xml:space="preserve">woreda livestock and cooperative offices, RRS Programs of Kobe, </w:t>
      </w:r>
      <w:proofErr w:type="spellStart"/>
      <w:r w:rsidRPr="006F18CC">
        <w:rPr>
          <w:rFonts w:cs="Arial"/>
          <w:sz w:val="24"/>
          <w:szCs w:val="24"/>
        </w:rPr>
        <w:t>Melkadida</w:t>
      </w:r>
      <w:proofErr w:type="spellEnd"/>
      <w:r w:rsidRPr="006F18CC">
        <w:rPr>
          <w:rFonts w:cs="Arial"/>
          <w:sz w:val="24"/>
          <w:szCs w:val="24"/>
        </w:rPr>
        <w:t xml:space="preserve"> and </w:t>
      </w:r>
      <w:proofErr w:type="spellStart"/>
      <w:r w:rsidRPr="006F18CC">
        <w:rPr>
          <w:rFonts w:cs="Arial"/>
          <w:sz w:val="24"/>
          <w:szCs w:val="24"/>
        </w:rPr>
        <w:t>Helaweyn</w:t>
      </w:r>
      <w:proofErr w:type="spellEnd"/>
      <w:r w:rsidRPr="006F18CC">
        <w:rPr>
          <w:rFonts w:cs="Arial"/>
          <w:sz w:val="24"/>
          <w:szCs w:val="24"/>
        </w:rPr>
        <w:t xml:space="preserve"> as well as Local authorities were participated.</w:t>
      </w:r>
    </w:p>
    <w:p w14:paraId="4257E3B6" w14:textId="1E6ADA0C" w:rsidR="00AE0097" w:rsidRPr="006F18CC" w:rsidRDefault="00AE0097" w:rsidP="006F18CC">
      <w:pPr>
        <w:spacing w:line="360" w:lineRule="auto"/>
        <w:rPr>
          <w:rFonts w:cs="Arial"/>
          <w:sz w:val="24"/>
          <w:szCs w:val="24"/>
        </w:rPr>
      </w:pPr>
      <w:r w:rsidRPr="006F18CC">
        <w:rPr>
          <w:rFonts w:cs="Arial"/>
          <w:sz w:val="24"/>
          <w:szCs w:val="24"/>
        </w:rPr>
        <w:t xml:space="preserve">The After-Action Review (AAR) process is a valuable tool for teams and stakeholders to learn from their actions and improve future performance. By reflecting on the process, products, and quality of the action, participants can gain insights into what went well and what could be improved. </w:t>
      </w:r>
    </w:p>
    <w:p w14:paraId="4689490F" w14:textId="043BBC08" w:rsidR="00AE0097" w:rsidRPr="006F18CC" w:rsidRDefault="00AE0097" w:rsidP="006F18CC">
      <w:pPr>
        <w:spacing w:line="360" w:lineRule="auto"/>
        <w:rPr>
          <w:rFonts w:cs="Arial"/>
          <w:sz w:val="24"/>
          <w:szCs w:val="24"/>
        </w:rPr>
      </w:pPr>
      <w:r w:rsidRPr="006F18CC">
        <w:rPr>
          <w:rFonts w:cs="Arial"/>
          <w:sz w:val="24"/>
          <w:szCs w:val="24"/>
        </w:rPr>
        <w:t>Exploring whether the intentions of the action were achieved helps to align future actions with organizational goals. Considering the assumptions made during the action/activity can highlight any potential biases or blind spots that may have influenced decision-making.</w:t>
      </w:r>
    </w:p>
    <w:p w14:paraId="633554D1" w14:textId="02A91ED4" w:rsidR="00AE0097" w:rsidRPr="006F18CC" w:rsidRDefault="00AE0097" w:rsidP="006F18CC">
      <w:pPr>
        <w:spacing w:line="360" w:lineRule="auto"/>
        <w:rPr>
          <w:rFonts w:cs="Arial"/>
          <w:sz w:val="24"/>
          <w:szCs w:val="24"/>
        </w:rPr>
      </w:pPr>
      <w:r w:rsidRPr="006F18CC">
        <w:rPr>
          <w:rFonts w:cs="Arial"/>
          <w:sz w:val="24"/>
          <w:szCs w:val="24"/>
        </w:rPr>
        <w:t>Analyzing what happened and why it happened the way it did can uncover underlying causes of success or failure. By identifying key lessons learned, teams can apply these insights to future activities to enhance performance.</w:t>
      </w:r>
    </w:p>
    <w:p w14:paraId="4D7D2F6D" w14:textId="1003C738" w:rsidR="00E229F0" w:rsidRPr="006F18CC" w:rsidRDefault="00AE0097" w:rsidP="006F18CC">
      <w:pPr>
        <w:spacing w:line="360" w:lineRule="auto"/>
        <w:rPr>
          <w:rFonts w:cs="Arial"/>
          <w:sz w:val="24"/>
          <w:szCs w:val="24"/>
        </w:rPr>
      </w:pPr>
      <w:r w:rsidRPr="006F18CC">
        <w:rPr>
          <w:rFonts w:cs="Arial"/>
          <w:sz w:val="24"/>
          <w:szCs w:val="24"/>
        </w:rPr>
        <w:t>Finally, identifying improvements for future actions promotes adaptive management and supports ongoing learning within the program or agency. By continuously reviewing and adjusting strategies based on AAR findings, organizations can become more agile and responsive to changing circumstances.</w:t>
      </w:r>
    </w:p>
    <w:p w14:paraId="7065C1F4" w14:textId="3E23AECD" w:rsidR="00E229F0" w:rsidRPr="006F18CC" w:rsidRDefault="00DB6BA7" w:rsidP="006F18CC">
      <w:pPr>
        <w:pStyle w:val="Heading1"/>
        <w:numPr>
          <w:ilvl w:val="0"/>
          <w:numId w:val="4"/>
        </w:numPr>
        <w:spacing w:line="360" w:lineRule="auto"/>
        <w:rPr>
          <w:rFonts w:ascii="Arial" w:hAnsi="Arial" w:cs="Arial"/>
          <w:b/>
          <w:bCs/>
          <w:color w:val="auto"/>
          <w:sz w:val="24"/>
          <w:szCs w:val="24"/>
        </w:rPr>
      </w:pPr>
      <w:bookmarkStart w:id="80" w:name="_Toc159516833"/>
      <w:bookmarkStart w:id="81" w:name="_Toc160740904"/>
      <w:bookmarkStart w:id="82" w:name="_Toc161040206"/>
      <w:commentRangeStart w:id="83"/>
      <w:commentRangeStart w:id="84"/>
      <w:r w:rsidRPr="006F18CC">
        <w:rPr>
          <w:rFonts w:ascii="Arial" w:hAnsi="Arial" w:cs="Arial"/>
          <w:b/>
          <w:bCs/>
          <w:color w:val="auto"/>
          <w:sz w:val="24"/>
          <w:szCs w:val="24"/>
        </w:rPr>
        <w:t>Purpose and Objectives</w:t>
      </w:r>
      <w:bookmarkEnd w:id="80"/>
      <w:bookmarkEnd w:id="81"/>
      <w:bookmarkEnd w:id="82"/>
      <w:commentRangeEnd w:id="83"/>
      <w:r w:rsidR="0099618B">
        <w:rPr>
          <w:rStyle w:val="CommentReference"/>
          <w:rFonts w:ascii="Arial" w:eastAsiaTheme="minorHAnsi" w:hAnsi="Arial" w:cstheme="minorBidi"/>
          <w:color w:val="auto"/>
        </w:rPr>
        <w:commentReference w:id="83"/>
      </w:r>
      <w:commentRangeEnd w:id="84"/>
      <w:r w:rsidR="000D4362">
        <w:rPr>
          <w:rStyle w:val="CommentReference"/>
          <w:rFonts w:ascii="Arial" w:eastAsiaTheme="minorHAnsi" w:hAnsi="Arial" w:cstheme="minorBidi"/>
          <w:color w:val="auto"/>
        </w:rPr>
        <w:commentReference w:id="84"/>
      </w:r>
    </w:p>
    <w:p w14:paraId="37FF571D" w14:textId="6C297DA7" w:rsidR="00DB6BA7" w:rsidRPr="006F18CC" w:rsidRDefault="00DB6BA7" w:rsidP="006F18CC">
      <w:pPr>
        <w:spacing w:line="360" w:lineRule="auto"/>
        <w:rPr>
          <w:rFonts w:cs="Arial"/>
          <w:sz w:val="24"/>
          <w:szCs w:val="24"/>
        </w:rPr>
      </w:pPr>
      <w:r w:rsidRPr="006F18CC">
        <w:rPr>
          <w:rFonts w:cs="Arial"/>
          <w:sz w:val="24"/>
          <w:szCs w:val="24"/>
        </w:rPr>
        <w:t>The purpose and objectives of post-distribution monitoring (PDM) for voucher distribution program included the followings:</w:t>
      </w:r>
    </w:p>
    <w:p w14:paraId="5E29D3D3" w14:textId="46FB888B" w:rsidR="00DB6BA7" w:rsidRPr="006F18CC" w:rsidRDefault="00DB6BA7" w:rsidP="006F18CC">
      <w:pPr>
        <w:spacing w:line="360" w:lineRule="auto"/>
        <w:rPr>
          <w:rFonts w:cs="Arial"/>
          <w:sz w:val="24"/>
          <w:szCs w:val="24"/>
        </w:rPr>
      </w:pPr>
      <w:r w:rsidRPr="006F18CC">
        <w:rPr>
          <w:rFonts w:cs="Arial"/>
          <w:sz w:val="24"/>
          <w:szCs w:val="24"/>
        </w:rPr>
        <w:t xml:space="preserve">1. </w:t>
      </w:r>
      <w:r w:rsidRPr="006F18CC">
        <w:rPr>
          <w:rFonts w:cs="Arial"/>
          <w:b/>
          <w:bCs/>
          <w:sz w:val="24"/>
          <w:szCs w:val="24"/>
        </w:rPr>
        <w:t>Assessing the reach and coverage of the voucher distribution:</w:t>
      </w:r>
      <w:r w:rsidRPr="006F18CC">
        <w:rPr>
          <w:rFonts w:cs="Arial"/>
          <w:sz w:val="24"/>
          <w:szCs w:val="24"/>
        </w:rPr>
        <w:t xml:space="preserve"> PDM helps to determine the extent to which vouchers have been distributed to the target population, whether they have reached all eligible beneficiaries, and if there are any underserved or excluded groups.</w:t>
      </w:r>
    </w:p>
    <w:p w14:paraId="55388275" w14:textId="3AB209E6" w:rsidR="00DB6BA7" w:rsidRPr="006F18CC" w:rsidRDefault="00DB6BA7" w:rsidP="006F18CC">
      <w:pPr>
        <w:spacing w:line="360" w:lineRule="auto"/>
        <w:rPr>
          <w:rFonts w:cs="Arial"/>
          <w:sz w:val="24"/>
          <w:szCs w:val="24"/>
        </w:rPr>
      </w:pPr>
      <w:r w:rsidRPr="006F18CC">
        <w:rPr>
          <w:rFonts w:cs="Arial"/>
          <w:sz w:val="24"/>
          <w:szCs w:val="24"/>
        </w:rPr>
        <w:t xml:space="preserve">2. </w:t>
      </w:r>
      <w:r w:rsidRPr="006F18CC">
        <w:rPr>
          <w:rFonts w:cs="Arial"/>
          <w:b/>
          <w:bCs/>
          <w:sz w:val="24"/>
          <w:szCs w:val="24"/>
        </w:rPr>
        <w:t>Monitoring the redemption and utilization of vouchers</w:t>
      </w:r>
      <w:r w:rsidRPr="006F18CC">
        <w:rPr>
          <w:rFonts w:cs="Arial"/>
          <w:sz w:val="24"/>
          <w:szCs w:val="24"/>
        </w:rPr>
        <w:t xml:space="preserve">: PDM tracks how many vouchers have been redeemed by beneficiaries, where they have been used, what </w:t>
      </w:r>
      <w:r w:rsidRPr="006F18CC">
        <w:rPr>
          <w:rFonts w:cs="Arial"/>
          <w:sz w:val="24"/>
          <w:szCs w:val="24"/>
        </w:rPr>
        <w:lastRenderedPageBreak/>
        <w:t>goods or services have been purchased, and whether the vouchers are being utilized as intended.</w:t>
      </w:r>
    </w:p>
    <w:p w14:paraId="15E83A93" w14:textId="5B328861" w:rsidR="00DB6BA7" w:rsidRPr="006F18CC" w:rsidRDefault="00DB6BA7" w:rsidP="006F18CC">
      <w:pPr>
        <w:spacing w:line="360" w:lineRule="auto"/>
        <w:rPr>
          <w:rFonts w:cs="Arial"/>
          <w:sz w:val="24"/>
          <w:szCs w:val="24"/>
        </w:rPr>
      </w:pPr>
      <w:r w:rsidRPr="006F18CC">
        <w:rPr>
          <w:rFonts w:cs="Arial"/>
          <w:sz w:val="24"/>
          <w:szCs w:val="24"/>
        </w:rPr>
        <w:t xml:space="preserve">3. </w:t>
      </w:r>
      <w:r w:rsidRPr="006F18CC">
        <w:rPr>
          <w:rFonts w:cs="Arial"/>
          <w:b/>
          <w:bCs/>
          <w:sz w:val="24"/>
          <w:szCs w:val="24"/>
        </w:rPr>
        <w:t>Evaluating the impact on beneficiaries</w:t>
      </w:r>
      <w:r w:rsidRPr="006F18CC">
        <w:rPr>
          <w:rFonts w:cs="Arial"/>
          <w:sz w:val="24"/>
          <w:szCs w:val="24"/>
        </w:rPr>
        <w:t>: PDM assesses the outcomes and impacts of the voucher distribution program on beneficiaries, such as improvements in access to essential goods or services, changes in behavior or practices, and overall well-being.</w:t>
      </w:r>
    </w:p>
    <w:p w14:paraId="0EC874C9" w14:textId="3CA6EA8C" w:rsidR="00DB6BA7" w:rsidRPr="006F18CC" w:rsidRDefault="00DB6BA7" w:rsidP="006F18CC">
      <w:pPr>
        <w:spacing w:line="360" w:lineRule="auto"/>
        <w:rPr>
          <w:rFonts w:cs="Arial"/>
          <w:sz w:val="24"/>
          <w:szCs w:val="24"/>
        </w:rPr>
      </w:pPr>
      <w:r w:rsidRPr="006F18CC">
        <w:rPr>
          <w:rFonts w:cs="Arial"/>
          <w:sz w:val="24"/>
          <w:szCs w:val="24"/>
        </w:rPr>
        <w:t xml:space="preserve">4. </w:t>
      </w:r>
      <w:r w:rsidRPr="006F18CC">
        <w:rPr>
          <w:rFonts w:cs="Arial"/>
          <w:b/>
          <w:bCs/>
          <w:sz w:val="24"/>
          <w:szCs w:val="24"/>
        </w:rPr>
        <w:t>Identifying challenges and opportunities for improvement</w:t>
      </w:r>
      <w:r w:rsidRPr="006F18CC">
        <w:rPr>
          <w:rFonts w:cs="Arial"/>
          <w:sz w:val="24"/>
          <w:szCs w:val="24"/>
        </w:rPr>
        <w:t>: PDM helps to identify any barriers or challenges faced by beneficiaries in redeeming vouchers, as well as opportunities for enhancing the efficiency, effectiveness, and sustainability of the program.</w:t>
      </w:r>
    </w:p>
    <w:p w14:paraId="01764DC8" w14:textId="070E408D" w:rsidR="00997595" w:rsidRPr="006F18CC" w:rsidRDefault="00DB6BA7" w:rsidP="006F18CC">
      <w:pPr>
        <w:spacing w:line="360" w:lineRule="auto"/>
        <w:rPr>
          <w:rFonts w:cs="Arial"/>
          <w:sz w:val="24"/>
          <w:szCs w:val="24"/>
        </w:rPr>
      </w:pPr>
      <w:r w:rsidRPr="006F18CC">
        <w:rPr>
          <w:rFonts w:cs="Arial"/>
          <w:sz w:val="24"/>
          <w:szCs w:val="24"/>
        </w:rPr>
        <w:t xml:space="preserve">5. </w:t>
      </w:r>
      <w:r w:rsidRPr="006F18CC">
        <w:rPr>
          <w:rFonts w:cs="Arial"/>
          <w:b/>
          <w:bCs/>
          <w:sz w:val="24"/>
          <w:szCs w:val="24"/>
        </w:rPr>
        <w:t>Ensuring accountability and transparency</w:t>
      </w:r>
      <w:r w:rsidRPr="006F18CC">
        <w:rPr>
          <w:rFonts w:cs="Arial"/>
          <w:sz w:val="24"/>
          <w:szCs w:val="24"/>
        </w:rPr>
        <w:t>: PDM provides evidence-based information on the performance and impact of the voucher distribution program, helping to ensure accountability to stakeholders, donors, and beneficiaries.</w:t>
      </w:r>
    </w:p>
    <w:p w14:paraId="3007757E" w14:textId="2C1DDFB5" w:rsidR="00DB6BA7" w:rsidRPr="006F18CC" w:rsidRDefault="00DB6BA7" w:rsidP="006F18CC">
      <w:pPr>
        <w:pStyle w:val="Heading1"/>
        <w:numPr>
          <w:ilvl w:val="0"/>
          <w:numId w:val="3"/>
        </w:numPr>
        <w:spacing w:line="360" w:lineRule="auto"/>
        <w:jc w:val="both"/>
        <w:rPr>
          <w:rFonts w:ascii="Arial" w:hAnsi="Arial" w:cs="Arial"/>
          <w:sz w:val="24"/>
          <w:szCs w:val="24"/>
        </w:rPr>
      </w:pPr>
      <w:bookmarkStart w:id="85" w:name="_Toc350347389"/>
      <w:bookmarkStart w:id="86" w:name="_Toc159516834"/>
      <w:bookmarkStart w:id="87" w:name="_Toc160740905"/>
      <w:bookmarkStart w:id="88" w:name="_Toc161040207"/>
      <w:r w:rsidRPr="006F18CC">
        <w:rPr>
          <w:rFonts w:ascii="Arial" w:hAnsi="Arial" w:cs="Arial"/>
          <w:sz w:val="24"/>
          <w:szCs w:val="24"/>
        </w:rPr>
        <w:t xml:space="preserve">Survey methods and </w:t>
      </w:r>
      <w:bookmarkEnd w:id="85"/>
      <w:r w:rsidRPr="006F18CC">
        <w:rPr>
          <w:rFonts w:ascii="Arial" w:hAnsi="Arial" w:cs="Arial"/>
          <w:sz w:val="24"/>
          <w:szCs w:val="24"/>
        </w:rPr>
        <w:t>preparations.</w:t>
      </w:r>
      <w:bookmarkEnd w:id="86"/>
      <w:bookmarkEnd w:id="87"/>
      <w:bookmarkEnd w:id="88"/>
      <w:r w:rsidRPr="006F18CC">
        <w:rPr>
          <w:rFonts w:ascii="Arial" w:hAnsi="Arial" w:cs="Arial"/>
          <w:sz w:val="24"/>
          <w:szCs w:val="24"/>
        </w:rPr>
        <w:t xml:space="preserve"> </w:t>
      </w:r>
    </w:p>
    <w:p w14:paraId="29333306" w14:textId="6BFD5E0E" w:rsidR="00DB6BA7" w:rsidRPr="006F18CC" w:rsidRDefault="00DB6BA7" w:rsidP="006F18CC">
      <w:pPr>
        <w:pStyle w:val="Heading2"/>
        <w:numPr>
          <w:ilvl w:val="1"/>
          <w:numId w:val="3"/>
        </w:numPr>
        <w:tabs>
          <w:tab w:val="num" w:pos="360"/>
        </w:tabs>
        <w:spacing w:line="360" w:lineRule="auto"/>
        <w:ind w:left="0" w:firstLine="0"/>
        <w:jc w:val="both"/>
        <w:rPr>
          <w:rFonts w:ascii="Arial" w:hAnsi="Arial" w:cs="Arial"/>
          <w:sz w:val="24"/>
          <w:szCs w:val="24"/>
        </w:rPr>
      </w:pPr>
      <w:bookmarkStart w:id="89" w:name="_Toc350347390"/>
      <w:bookmarkStart w:id="90" w:name="_Toc159516835"/>
      <w:bookmarkStart w:id="91" w:name="_Toc160740906"/>
      <w:bookmarkStart w:id="92" w:name="_Toc161040208"/>
      <w:r w:rsidRPr="006F18CC">
        <w:rPr>
          <w:rFonts w:ascii="Arial" w:hAnsi="Arial" w:cs="Arial"/>
          <w:sz w:val="24"/>
          <w:szCs w:val="24"/>
        </w:rPr>
        <w:t xml:space="preserve">Survey </w:t>
      </w:r>
      <w:bookmarkEnd w:id="89"/>
      <w:r w:rsidRPr="006F18CC">
        <w:rPr>
          <w:rFonts w:ascii="Arial" w:hAnsi="Arial" w:cs="Arial"/>
          <w:sz w:val="24"/>
          <w:szCs w:val="24"/>
        </w:rPr>
        <w:t>design.</w:t>
      </w:r>
      <w:bookmarkEnd w:id="90"/>
      <w:bookmarkEnd w:id="91"/>
      <w:bookmarkEnd w:id="92"/>
    </w:p>
    <w:p w14:paraId="2C393543" w14:textId="354BF3A0" w:rsidR="00DB6BA7" w:rsidRPr="006F18CC" w:rsidRDefault="00DB6BA7" w:rsidP="006F18CC">
      <w:pPr>
        <w:autoSpaceDE w:val="0"/>
        <w:autoSpaceDN w:val="0"/>
        <w:adjustRightInd w:val="0"/>
        <w:spacing w:after="240" w:line="360" w:lineRule="auto"/>
        <w:jc w:val="both"/>
        <w:rPr>
          <w:rFonts w:cs="Arial"/>
          <w:sz w:val="24"/>
          <w:szCs w:val="24"/>
        </w:rPr>
      </w:pPr>
      <w:r w:rsidRPr="006F18CC">
        <w:rPr>
          <w:rFonts w:cs="Arial"/>
          <w:sz w:val="24"/>
          <w:szCs w:val="24"/>
        </w:rPr>
        <w:t xml:space="preserve">The design for the study is a household community based, cross sectional survey where the participants will be visited in their house to conduct the </w:t>
      </w:r>
      <w:r w:rsidR="00AE77C4" w:rsidRPr="006F18CC">
        <w:rPr>
          <w:rFonts w:cs="Arial"/>
          <w:sz w:val="24"/>
          <w:szCs w:val="24"/>
        </w:rPr>
        <w:t>data.</w:t>
      </w:r>
    </w:p>
    <w:p w14:paraId="10E117E7" w14:textId="36478C7A" w:rsidR="00DB6BA7" w:rsidRPr="006F18CC" w:rsidRDefault="00DB6BA7" w:rsidP="006F18CC">
      <w:pPr>
        <w:pStyle w:val="ListParagraph"/>
        <w:numPr>
          <w:ilvl w:val="1"/>
          <w:numId w:val="3"/>
        </w:numPr>
        <w:spacing w:line="360" w:lineRule="auto"/>
        <w:rPr>
          <w:rFonts w:ascii="Arial" w:hAnsi="Arial" w:cs="Arial"/>
        </w:rPr>
      </w:pPr>
      <w:r w:rsidRPr="006F18CC">
        <w:rPr>
          <w:rFonts w:ascii="Arial" w:hAnsi="Arial" w:cs="Arial"/>
        </w:rPr>
        <w:t xml:space="preserve"> </w:t>
      </w:r>
      <w:r w:rsidRPr="006F18CC">
        <w:rPr>
          <w:rFonts w:ascii="Arial" w:hAnsi="Arial" w:cs="Arial"/>
          <w:b/>
          <w:bCs/>
        </w:rPr>
        <w:t>Data collection tools</w:t>
      </w:r>
      <w:r w:rsidRPr="006F18CC">
        <w:rPr>
          <w:rFonts w:ascii="Arial" w:hAnsi="Arial" w:cs="Arial"/>
        </w:rPr>
        <w:t>:</w:t>
      </w:r>
    </w:p>
    <w:p w14:paraId="06785A55" w14:textId="57871D39" w:rsidR="00E229F0" w:rsidRPr="006F18CC" w:rsidRDefault="00DB6BA7" w:rsidP="006F18CC">
      <w:pPr>
        <w:spacing w:line="360" w:lineRule="auto"/>
        <w:rPr>
          <w:rFonts w:cs="Arial"/>
          <w:sz w:val="24"/>
          <w:szCs w:val="24"/>
        </w:rPr>
      </w:pPr>
      <w:r w:rsidRPr="006F18CC">
        <w:rPr>
          <w:rFonts w:cs="Arial"/>
          <w:sz w:val="24"/>
          <w:szCs w:val="24"/>
        </w:rPr>
        <w:t xml:space="preserve">To conduct reliable data, we have Develop structured questionnaires or survey instruments to collect relevant data on voucher distribution, redemption, utilization, and impacts. </w:t>
      </w:r>
    </w:p>
    <w:p w14:paraId="0E1B20B0" w14:textId="4DA1FA03" w:rsidR="00AE77C4" w:rsidRPr="006F18CC" w:rsidRDefault="00AE77C4" w:rsidP="006F18CC">
      <w:pPr>
        <w:pStyle w:val="Heading2"/>
        <w:numPr>
          <w:ilvl w:val="1"/>
          <w:numId w:val="5"/>
        </w:numPr>
        <w:spacing w:line="360" w:lineRule="auto"/>
        <w:jc w:val="both"/>
        <w:rPr>
          <w:rFonts w:ascii="Arial" w:hAnsi="Arial" w:cs="Arial"/>
          <w:sz w:val="24"/>
          <w:szCs w:val="24"/>
        </w:rPr>
      </w:pPr>
      <w:bookmarkStart w:id="93" w:name="_Toc350347392"/>
      <w:bookmarkStart w:id="94" w:name="_Toc159516836"/>
      <w:bookmarkStart w:id="95" w:name="_Toc160740907"/>
      <w:bookmarkStart w:id="96" w:name="_Toc161040209"/>
      <w:r w:rsidRPr="006F18CC">
        <w:rPr>
          <w:rFonts w:ascii="Arial" w:hAnsi="Arial" w:cs="Arial"/>
          <w:sz w:val="24"/>
          <w:szCs w:val="24"/>
        </w:rPr>
        <w:t xml:space="preserve">Survey area and </w:t>
      </w:r>
      <w:bookmarkEnd w:id="93"/>
      <w:r w:rsidRPr="006F18CC">
        <w:rPr>
          <w:rFonts w:ascii="Arial" w:hAnsi="Arial" w:cs="Arial"/>
          <w:sz w:val="24"/>
          <w:szCs w:val="24"/>
        </w:rPr>
        <w:t>population.</w:t>
      </w:r>
      <w:bookmarkEnd w:id="94"/>
      <w:bookmarkEnd w:id="95"/>
      <w:bookmarkEnd w:id="96"/>
    </w:p>
    <w:p w14:paraId="7B0FBB41" w14:textId="3A2085C1" w:rsidR="00AE77C4" w:rsidRPr="006F18CC" w:rsidRDefault="00AE77C4" w:rsidP="006F18CC">
      <w:pPr>
        <w:spacing w:line="360" w:lineRule="auto"/>
        <w:rPr>
          <w:rFonts w:cs="Arial"/>
          <w:sz w:val="24"/>
          <w:szCs w:val="24"/>
        </w:rPr>
      </w:pPr>
      <w:r w:rsidRPr="006F18CC">
        <w:rPr>
          <w:rFonts w:cs="Arial"/>
          <w:sz w:val="24"/>
          <w:szCs w:val="24"/>
        </w:rPr>
        <w:t xml:space="preserve">The post distribution data was conducted in </w:t>
      </w:r>
      <w:proofErr w:type="spellStart"/>
      <w:r w:rsidRPr="006F18CC">
        <w:rPr>
          <w:rFonts w:cs="Arial"/>
          <w:sz w:val="24"/>
          <w:szCs w:val="24"/>
        </w:rPr>
        <w:t>Hilaweyn</w:t>
      </w:r>
      <w:proofErr w:type="spellEnd"/>
      <w:r w:rsidRPr="006F18CC">
        <w:rPr>
          <w:rFonts w:cs="Arial"/>
          <w:sz w:val="24"/>
          <w:szCs w:val="24"/>
        </w:rPr>
        <w:t xml:space="preserve">, Kobe and </w:t>
      </w:r>
      <w:proofErr w:type="spellStart"/>
      <w:r w:rsidRPr="006F18CC">
        <w:rPr>
          <w:rFonts w:cs="Arial"/>
          <w:sz w:val="24"/>
          <w:szCs w:val="24"/>
        </w:rPr>
        <w:t>Melkadida</w:t>
      </w:r>
      <w:proofErr w:type="spellEnd"/>
      <w:r w:rsidRPr="006F18CC">
        <w:rPr>
          <w:rFonts w:cs="Arial"/>
          <w:sz w:val="24"/>
          <w:szCs w:val="24"/>
        </w:rPr>
        <w:t xml:space="preserve"> refugee camps where DREAMS Arm Project are active and implementing.</w:t>
      </w:r>
    </w:p>
    <w:p w14:paraId="0CB7FDA1" w14:textId="77777777" w:rsidR="00AE77C4" w:rsidRPr="006F18CC" w:rsidRDefault="00AE77C4" w:rsidP="006F18CC">
      <w:pPr>
        <w:pStyle w:val="Heading2"/>
        <w:numPr>
          <w:ilvl w:val="1"/>
          <w:numId w:val="3"/>
        </w:numPr>
        <w:tabs>
          <w:tab w:val="num" w:pos="360"/>
        </w:tabs>
        <w:spacing w:line="360" w:lineRule="auto"/>
        <w:ind w:left="0" w:firstLine="0"/>
        <w:jc w:val="both"/>
        <w:rPr>
          <w:rFonts w:ascii="Arial" w:hAnsi="Arial" w:cs="Arial"/>
          <w:sz w:val="24"/>
          <w:szCs w:val="24"/>
        </w:rPr>
      </w:pPr>
      <w:bookmarkStart w:id="97" w:name="_Toc350347393"/>
      <w:bookmarkStart w:id="98" w:name="_Toc159516837"/>
      <w:bookmarkStart w:id="99" w:name="_Toc160740908"/>
      <w:bookmarkStart w:id="100" w:name="_Toc161040210"/>
      <w:commentRangeStart w:id="101"/>
      <w:r w:rsidRPr="006F18CC">
        <w:rPr>
          <w:rFonts w:ascii="Arial" w:hAnsi="Arial" w:cs="Arial"/>
          <w:sz w:val="24"/>
          <w:szCs w:val="24"/>
        </w:rPr>
        <w:lastRenderedPageBreak/>
        <w:t>Sampling units and respondents</w:t>
      </w:r>
      <w:bookmarkEnd w:id="97"/>
      <w:bookmarkEnd w:id="98"/>
      <w:bookmarkEnd w:id="99"/>
      <w:bookmarkEnd w:id="100"/>
      <w:commentRangeEnd w:id="101"/>
      <w:r w:rsidR="00415677">
        <w:rPr>
          <w:rStyle w:val="CommentReference"/>
          <w:rFonts w:ascii="Arial" w:eastAsiaTheme="minorHAnsi" w:hAnsi="Arial" w:cstheme="minorBidi"/>
          <w:b w:val="0"/>
          <w:bCs w:val="0"/>
          <w:i w:val="0"/>
          <w:iCs w:val="0"/>
        </w:rPr>
        <w:commentReference w:id="101"/>
      </w:r>
    </w:p>
    <w:p w14:paraId="7ABBC101" w14:textId="79583677" w:rsidR="004F00B9" w:rsidRPr="006F18CC" w:rsidRDefault="00EF2EEF" w:rsidP="006F18CC">
      <w:pPr>
        <w:pStyle w:val="Heading2"/>
        <w:spacing w:line="360" w:lineRule="auto"/>
        <w:jc w:val="both"/>
        <w:rPr>
          <w:rFonts w:ascii="Arial" w:eastAsiaTheme="minorHAnsi" w:hAnsi="Arial" w:cs="Arial"/>
          <w:b w:val="0"/>
          <w:bCs w:val="0"/>
          <w:i w:val="0"/>
          <w:iCs w:val="0"/>
          <w:sz w:val="24"/>
          <w:szCs w:val="24"/>
        </w:rPr>
      </w:pPr>
      <w:bookmarkStart w:id="102" w:name="_Toc159516838"/>
      <w:bookmarkStart w:id="103" w:name="_Toc160740909"/>
      <w:bookmarkStart w:id="104" w:name="_Toc161040211"/>
      <w:bookmarkStart w:id="105" w:name="_Toc350347394"/>
      <w:r w:rsidRPr="006F18CC">
        <w:rPr>
          <w:rFonts w:ascii="Arial" w:eastAsiaTheme="minorHAnsi" w:hAnsi="Arial" w:cs="Arial"/>
          <w:b w:val="0"/>
          <w:bCs w:val="0"/>
          <w:i w:val="0"/>
          <w:iCs w:val="0"/>
          <w:sz w:val="24"/>
          <w:szCs w:val="24"/>
        </w:rPr>
        <w:t>Given that the basic sampling unit for the post-distribution monitoring study is households and respondents selected from shoot fattening groups who received vouchers for drug subsidies from private veterinary pharmacies supported by Mercy Corps.</w:t>
      </w:r>
      <w:bookmarkEnd w:id="102"/>
      <w:bookmarkEnd w:id="103"/>
      <w:bookmarkEnd w:id="104"/>
    </w:p>
    <w:p w14:paraId="0664E769" w14:textId="07AA34F0" w:rsidR="00AE77C4" w:rsidRPr="006F18CC" w:rsidRDefault="00AE77C4" w:rsidP="006F18CC">
      <w:pPr>
        <w:pStyle w:val="Heading2"/>
        <w:numPr>
          <w:ilvl w:val="1"/>
          <w:numId w:val="3"/>
        </w:numPr>
        <w:tabs>
          <w:tab w:val="num" w:pos="360"/>
        </w:tabs>
        <w:spacing w:line="360" w:lineRule="auto"/>
        <w:ind w:left="0" w:firstLine="0"/>
        <w:jc w:val="both"/>
        <w:rPr>
          <w:rFonts w:ascii="Arial" w:hAnsi="Arial" w:cs="Arial"/>
          <w:sz w:val="24"/>
          <w:szCs w:val="24"/>
        </w:rPr>
      </w:pPr>
      <w:bookmarkStart w:id="106" w:name="_Toc159516839"/>
      <w:bookmarkStart w:id="107" w:name="_Toc160740910"/>
      <w:bookmarkStart w:id="108" w:name="_Toc161040212"/>
      <w:r w:rsidRPr="006F18CC">
        <w:rPr>
          <w:rFonts w:ascii="Arial" w:hAnsi="Arial" w:cs="Arial"/>
          <w:sz w:val="24"/>
          <w:szCs w:val="24"/>
        </w:rPr>
        <w:t xml:space="preserve">Survey team and training of data </w:t>
      </w:r>
      <w:bookmarkEnd w:id="105"/>
      <w:r w:rsidR="00EF2EEF" w:rsidRPr="006F18CC">
        <w:rPr>
          <w:rFonts w:ascii="Arial" w:hAnsi="Arial" w:cs="Arial"/>
          <w:sz w:val="24"/>
          <w:szCs w:val="24"/>
        </w:rPr>
        <w:t>collectors.</w:t>
      </w:r>
      <w:bookmarkEnd w:id="106"/>
      <w:bookmarkEnd w:id="107"/>
      <w:bookmarkEnd w:id="108"/>
    </w:p>
    <w:p w14:paraId="680E69D4" w14:textId="32327D48" w:rsidR="00AE77C4" w:rsidRPr="006F18CC" w:rsidRDefault="00EF2EEF" w:rsidP="006F18CC">
      <w:pPr>
        <w:spacing w:after="0" w:line="360" w:lineRule="auto"/>
        <w:jc w:val="both"/>
        <w:rPr>
          <w:rFonts w:cs="Arial"/>
          <w:sz w:val="24"/>
          <w:szCs w:val="24"/>
        </w:rPr>
      </w:pPr>
      <w:r w:rsidRPr="006F18CC">
        <w:rPr>
          <w:rFonts w:cs="Arial"/>
          <w:sz w:val="24"/>
          <w:szCs w:val="24"/>
        </w:rPr>
        <w:t>Five</w:t>
      </w:r>
      <w:r w:rsidR="00AE77C4" w:rsidRPr="006F18CC">
        <w:rPr>
          <w:rFonts w:cs="Arial"/>
          <w:sz w:val="24"/>
          <w:szCs w:val="24"/>
        </w:rPr>
        <w:t xml:space="preserve"> individuals were hired from </w:t>
      </w:r>
      <w:proofErr w:type="spellStart"/>
      <w:r w:rsidR="00AE77C4" w:rsidRPr="006F18CC">
        <w:rPr>
          <w:rFonts w:cs="Arial"/>
          <w:sz w:val="24"/>
          <w:szCs w:val="24"/>
        </w:rPr>
        <w:t>Melkadida</w:t>
      </w:r>
      <w:proofErr w:type="spellEnd"/>
      <w:r w:rsidRPr="006F18CC">
        <w:rPr>
          <w:rFonts w:cs="Arial"/>
          <w:sz w:val="24"/>
          <w:szCs w:val="24"/>
        </w:rPr>
        <w:t xml:space="preserve">, </w:t>
      </w:r>
      <w:proofErr w:type="spellStart"/>
      <w:r w:rsidRPr="006F18CC">
        <w:rPr>
          <w:rFonts w:cs="Arial"/>
          <w:sz w:val="24"/>
          <w:szCs w:val="24"/>
        </w:rPr>
        <w:t>Helaweyn</w:t>
      </w:r>
      <w:proofErr w:type="spellEnd"/>
      <w:r w:rsidR="00AE77C4" w:rsidRPr="006F18CC">
        <w:rPr>
          <w:rFonts w:cs="Arial"/>
          <w:sz w:val="24"/>
          <w:szCs w:val="24"/>
        </w:rPr>
        <w:t xml:space="preserve"> and </w:t>
      </w:r>
      <w:proofErr w:type="spellStart"/>
      <w:r w:rsidR="00AE77C4" w:rsidRPr="006F18CC">
        <w:rPr>
          <w:rFonts w:cs="Arial"/>
          <w:sz w:val="24"/>
          <w:szCs w:val="24"/>
        </w:rPr>
        <w:t>Bokolmayo</w:t>
      </w:r>
      <w:proofErr w:type="spellEnd"/>
      <w:r w:rsidR="00AE77C4" w:rsidRPr="006F18CC">
        <w:rPr>
          <w:rFonts w:cs="Arial"/>
          <w:sz w:val="24"/>
          <w:szCs w:val="24"/>
        </w:rPr>
        <w:t xml:space="preserve"> area </w:t>
      </w:r>
      <w:r w:rsidRPr="006F18CC">
        <w:rPr>
          <w:rFonts w:cs="Arial"/>
          <w:sz w:val="24"/>
          <w:szCs w:val="24"/>
        </w:rPr>
        <w:t>to</w:t>
      </w:r>
      <w:r w:rsidR="00AE77C4" w:rsidRPr="006F18CC">
        <w:rPr>
          <w:rFonts w:cs="Arial"/>
          <w:sz w:val="24"/>
          <w:szCs w:val="24"/>
        </w:rPr>
        <w:t xml:space="preserve"> collect the data from each camp. They received </w:t>
      </w:r>
      <w:r w:rsidRPr="006F18CC">
        <w:rPr>
          <w:rFonts w:cs="Arial"/>
          <w:sz w:val="24"/>
          <w:szCs w:val="24"/>
        </w:rPr>
        <w:t>one</w:t>
      </w:r>
      <w:r w:rsidR="00AE77C4" w:rsidRPr="006F18CC">
        <w:rPr>
          <w:rFonts w:cs="Arial"/>
          <w:sz w:val="24"/>
          <w:szCs w:val="24"/>
        </w:rPr>
        <w:t xml:space="preserve"> day training on the survey including the following: becoming familiar with the format; obtaining consent from beneficiaries; interviewing techniques; data recording; household selection through </w:t>
      </w:r>
      <w:commentRangeStart w:id="109"/>
      <w:r w:rsidR="00AE77C4" w:rsidRPr="006F18CC">
        <w:rPr>
          <w:rFonts w:cs="Arial"/>
          <w:sz w:val="24"/>
          <w:szCs w:val="24"/>
        </w:rPr>
        <w:t xml:space="preserve">a systematic random sampling method; </w:t>
      </w:r>
      <w:commentRangeEnd w:id="109"/>
      <w:r w:rsidR="00D03F22">
        <w:rPr>
          <w:rStyle w:val="CommentReference"/>
        </w:rPr>
        <w:commentReference w:id="109"/>
      </w:r>
      <w:r w:rsidR="00AE77C4" w:rsidRPr="006F18CC">
        <w:rPr>
          <w:rFonts w:cs="Arial"/>
          <w:sz w:val="24"/>
          <w:szCs w:val="24"/>
        </w:rPr>
        <w:t xml:space="preserve">and learning the duties of data collectors and supervisors. </w:t>
      </w:r>
    </w:p>
    <w:p w14:paraId="6AEB044A" w14:textId="3811AFB7" w:rsidR="00CC4BEB" w:rsidRPr="006F18CC" w:rsidRDefault="00CC4BEB" w:rsidP="006F18CC">
      <w:pPr>
        <w:pStyle w:val="Heading3"/>
        <w:numPr>
          <w:ilvl w:val="1"/>
          <w:numId w:val="3"/>
        </w:numPr>
        <w:spacing w:line="360" w:lineRule="auto"/>
        <w:rPr>
          <w:rFonts w:ascii="Arial" w:hAnsi="Arial" w:cs="Arial"/>
          <w:i/>
          <w:iCs/>
          <w:color w:val="auto"/>
        </w:rPr>
      </w:pPr>
      <w:r w:rsidRPr="006F18CC">
        <w:rPr>
          <w:rFonts w:ascii="Arial" w:hAnsi="Arial" w:cs="Arial"/>
          <w:i/>
          <w:iCs/>
          <w:color w:val="auto"/>
        </w:rPr>
        <w:t xml:space="preserve"> </w:t>
      </w:r>
      <w:bookmarkStart w:id="110" w:name="_Toc160740911"/>
      <w:bookmarkStart w:id="111" w:name="_Toc161040213"/>
      <w:r w:rsidRPr="006F18CC">
        <w:rPr>
          <w:rFonts w:ascii="Arial" w:hAnsi="Arial" w:cs="Arial"/>
          <w:i/>
          <w:iCs/>
          <w:color w:val="auto"/>
        </w:rPr>
        <w:t>Data Analysis</w:t>
      </w:r>
      <w:bookmarkEnd w:id="110"/>
      <w:bookmarkEnd w:id="111"/>
      <w:r w:rsidRPr="006F18CC">
        <w:rPr>
          <w:rFonts w:ascii="Arial" w:hAnsi="Arial" w:cs="Arial"/>
          <w:i/>
          <w:iCs/>
          <w:color w:val="auto"/>
        </w:rPr>
        <w:t xml:space="preserve"> </w:t>
      </w:r>
    </w:p>
    <w:p w14:paraId="2ED867A5" w14:textId="0002753C" w:rsidR="00CC4BEB" w:rsidRPr="006F18CC" w:rsidRDefault="00CC4BEB" w:rsidP="006F18CC">
      <w:pPr>
        <w:spacing w:after="0" w:line="360" w:lineRule="auto"/>
        <w:jc w:val="both"/>
        <w:rPr>
          <w:rFonts w:eastAsia="Times New Roman" w:cs="Arial"/>
          <w:sz w:val="24"/>
          <w:szCs w:val="24"/>
        </w:rPr>
      </w:pPr>
      <w:r w:rsidRPr="006F18CC">
        <w:rPr>
          <w:rFonts w:eastAsia="Times New Roman" w:cs="Arial"/>
          <w:sz w:val="24"/>
          <w:szCs w:val="24"/>
        </w:rPr>
        <w:t>Qualitative data were collected by using Comcare Collect application and collected data was uploaded to server and analyzed by using the Power BI and Microsoft excel. Results are described using frequency distribution tables, pie chart, bar chart and histogram to interpret the results.</w:t>
      </w:r>
    </w:p>
    <w:p w14:paraId="5EB448A6" w14:textId="77777777" w:rsidR="00AE77C4" w:rsidRPr="006F18CC" w:rsidRDefault="00AE77C4" w:rsidP="006F18CC">
      <w:pPr>
        <w:spacing w:line="360" w:lineRule="auto"/>
        <w:rPr>
          <w:rFonts w:cs="Arial"/>
          <w:sz w:val="24"/>
          <w:szCs w:val="24"/>
        </w:rPr>
      </w:pPr>
    </w:p>
    <w:p w14:paraId="50FD32EE" w14:textId="12985D44" w:rsidR="00AE77C4" w:rsidRPr="006F18CC" w:rsidRDefault="00EF2EEF" w:rsidP="006F18CC">
      <w:pPr>
        <w:pStyle w:val="ListParagraph"/>
        <w:numPr>
          <w:ilvl w:val="0"/>
          <w:numId w:val="3"/>
        </w:numPr>
        <w:spacing w:line="360" w:lineRule="auto"/>
        <w:rPr>
          <w:rFonts w:ascii="Arial" w:hAnsi="Arial" w:cs="Arial"/>
          <w:b/>
          <w:bCs/>
        </w:rPr>
      </w:pPr>
      <w:r w:rsidRPr="006F18CC">
        <w:rPr>
          <w:rFonts w:ascii="Arial" w:hAnsi="Arial" w:cs="Arial"/>
          <w:b/>
          <w:bCs/>
        </w:rPr>
        <w:t>Results</w:t>
      </w:r>
    </w:p>
    <w:p w14:paraId="50C0384E" w14:textId="793F827B" w:rsidR="00EF2EEF" w:rsidRPr="006F18CC" w:rsidRDefault="00EF2EEF" w:rsidP="006F18CC">
      <w:pPr>
        <w:pStyle w:val="ListParagraph"/>
        <w:numPr>
          <w:ilvl w:val="1"/>
          <w:numId w:val="3"/>
        </w:numPr>
        <w:spacing w:before="240" w:after="240" w:line="360" w:lineRule="auto"/>
        <w:rPr>
          <w:rFonts w:ascii="Arial" w:hAnsi="Arial" w:cs="Arial"/>
          <w:b/>
          <w:bCs/>
        </w:rPr>
      </w:pPr>
      <w:r w:rsidRPr="006F18CC">
        <w:rPr>
          <w:rFonts w:ascii="Arial" w:hAnsi="Arial" w:cs="Arial"/>
          <w:b/>
          <w:bCs/>
        </w:rPr>
        <w:t>Demographic characteristics of respondents</w:t>
      </w:r>
    </w:p>
    <w:p w14:paraId="2DCBA9D8" w14:textId="628EE111" w:rsidR="00EF2EEF" w:rsidRPr="006F18CC" w:rsidRDefault="00433BF9" w:rsidP="006F18CC">
      <w:pPr>
        <w:spacing w:line="360" w:lineRule="auto"/>
        <w:jc w:val="both"/>
        <w:rPr>
          <w:rFonts w:cs="Arial"/>
          <w:sz w:val="24"/>
          <w:szCs w:val="24"/>
        </w:rPr>
      </w:pPr>
      <w:r w:rsidRPr="006F18CC">
        <w:rPr>
          <w:rFonts w:cs="Arial"/>
          <w:sz w:val="24"/>
          <w:szCs w:val="24"/>
        </w:rPr>
        <w:t>The post distribution data assessment was participated 75 respondents of which 6</w:t>
      </w:r>
      <w:r w:rsidR="00DB4CD4" w:rsidRPr="006F18CC">
        <w:rPr>
          <w:rFonts w:cs="Arial"/>
          <w:sz w:val="24"/>
          <w:szCs w:val="24"/>
        </w:rPr>
        <w:t xml:space="preserve">3 (84%) of the total respondents are Female respondents while the remaining12 (16%) of the total respondents are Male respondents. In addition to this, 50 (66.67%) of total respondents are from refugees while 25 (33.33%) of the respondents were from Host community. In terms of kebele/camp each camp/kebele was selected the same number, which is 25 participants however, 50 (66.67%) of total respondents are from </w:t>
      </w:r>
      <w:proofErr w:type="spellStart"/>
      <w:r w:rsidR="00DB4CD4" w:rsidRPr="006F18CC">
        <w:rPr>
          <w:rFonts w:cs="Arial"/>
          <w:sz w:val="24"/>
          <w:szCs w:val="24"/>
        </w:rPr>
        <w:t>Bokolmayo</w:t>
      </w:r>
      <w:proofErr w:type="spellEnd"/>
      <w:r w:rsidR="00DB4CD4" w:rsidRPr="006F18CC">
        <w:rPr>
          <w:rFonts w:cs="Arial"/>
          <w:sz w:val="24"/>
          <w:szCs w:val="24"/>
        </w:rPr>
        <w:t xml:space="preserve"> woreda while 25 (33.33%) of the respondents were from Dollo-Addo woreda.</w:t>
      </w:r>
    </w:p>
    <w:p w14:paraId="782BCA11" w14:textId="619C8E75" w:rsidR="00DB4CD4" w:rsidRPr="006F18CC" w:rsidRDefault="00DB4CD4" w:rsidP="006F18CC">
      <w:pPr>
        <w:spacing w:line="360" w:lineRule="auto"/>
        <w:rPr>
          <w:rFonts w:cs="Arial"/>
          <w:sz w:val="24"/>
          <w:szCs w:val="24"/>
        </w:rPr>
      </w:pPr>
      <w:r w:rsidRPr="006F18CC">
        <w:rPr>
          <w:rFonts w:cs="Arial"/>
          <w:sz w:val="24"/>
          <w:szCs w:val="24"/>
        </w:rPr>
        <w:t xml:space="preserve">Underneath table summarizes the breakdown of the </w:t>
      </w:r>
      <w:r w:rsidR="00BD607D" w:rsidRPr="006F18CC">
        <w:rPr>
          <w:rFonts w:cs="Arial"/>
          <w:sz w:val="24"/>
          <w:szCs w:val="24"/>
        </w:rPr>
        <w:t>respondents.</w:t>
      </w:r>
    </w:p>
    <w:tbl>
      <w:tblPr>
        <w:tblW w:w="10269" w:type="dxa"/>
        <w:tblLook w:val="04A0" w:firstRow="1" w:lastRow="0" w:firstColumn="1" w:lastColumn="0" w:noHBand="0" w:noVBand="1"/>
      </w:tblPr>
      <w:tblGrid>
        <w:gridCol w:w="1871"/>
        <w:gridCol w:w="1440"/>
        <w:gridCol w:w="1440"/>
        <w:gridCol w:w="1440"/>
        <w:gridCol w:w="1440"/>
        <w:gridCol w:w="1440"/>
        <w:gridCol w:w="1440"/>
      </w:tblGrid>
      <w:tr w:rsidR="002826BB" w:rsidRPr="006F18CC" w14:paraId="2C5CE03E" w14:textId="77777777" w:rsidTr="002826BB">
        <w:trPr>
          <w:trHeight w:val="290"/>
        </w:trPr>
        <w:tc>
          <w:tcPr>
            <w:tcW w:w="1629" w:type="dxa"/>
            <w:vMerge w:val="restart"/>
            <w:tcBorders>
              <w:top w:val="single" w:sz="4" w:space="0" w:color="auto"/>
              <w:left w:val="single" w:sz="4" w:space="0" w:color="auto"/>
              <w:right w:val="single" w:sz="4" w:space="0" w:color="auto"/>
            </w:tcBorders>
            <w:shd w:val="clear" w:color="366092" w:fill="366092"/>
            <w:noWrap/>
            <w:vAlign w:val="bottom"/>
            <w:hideMark/>
          </w:tcPr>
          <w:p w14:paraId="7E53EEFE" w14:textId="24B0EA44" w:rsidR="002826BB" w:rsidRPr="006F18CC" w:rsidRDefault="002826BB" w:rsidP="006F18CC">
            <w:pPr>
              <w:spacing w:after="0" w:line="360" w:lineRule="auto"/>
              <w:rPr>
                <w:rFonts w:eastAsia="Times New Roman" w:cs="Arial"/>
                <w:b/>
                <w:bCs/>
                <w:color w:val="FFFFFF"/>
                <w:sz w:val="24"/>
                <w:szCs w:val="24"/>
              </w:rPr>
            </w:pPr>
            <w:r w:rsidRPr="006F18CC">
              <w:rPr>
                <w:rFonts w:eastAsia="Times New Roman" w:cs="Arial"/>
                <w:color w:val="FFFFFF"/>
                <w:sz w:val="24"/>
                <w:szCs w:val="24"/>
              </w:rPr>
              <w:lastRenderedPageBreak/>
              <w:t>Woreda/Kebele</w:t>
            </w:r>
          </w:p>
        </w:tc>
        <w:tc>
          <w:tcPr>
            <w:tcW w:w="2880" w:type="dxa"/>
            <w:gridSpan w:val="2"/>
            <w:tcBorders>
              <w:top w:val="single" w:sz="4" w:space="0" w:color="auto"/>
              <w:left w:val="nil"/>
              <w:bottom w:val="single" w:sz="4" w:space="0" w:color="auto"/>
              <w:right w:val="single" w:sz="4" w:space="0" w:color="auto"/>
            </w:tcBorders>
            <w:shd w:val="clear" w:color="366092" w:fill="366092"/>
            <w:vAlign w:val="center"/>
            <w:hideMark/>
          </w:tcPr>
          <w:p w14:paraId="75047191"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Female</w:t>
            </w:r>
          </w:p>
        </w:tc>
        <w:tc>
          <w:tcPr>
            <w:tcW w:w="2880" w:type="dxa"/>
            <w:gridSpan w:val="2"/>
            <w:tcBorders>
              <w:top w:val="single" w:sz="4" w:space="0" w:color="auto"/>
              <w:left w:val="nil"/>
              <w:bottom w:val="single" w:sz="4" w:space="0" w:color="auto"/>
              <w:right w:val="single" w:sz="4" w:space="0" w:color="auto"/>
            </w:tcBorders>
            <w:shd w:val="clear" w:color="366092" w:fill="366092"/>
            <w:vAlign w:val="center"/>
            <w:hideMark/>
          </w:tcPr>
          <w:p w14:paraId="4685CC13"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Male</w:t>
            </w:r>
          </w:p>
        </w:tc>
        <w:tc>
          <w:tcPr>
            <w:tcW w:w="1440" w:type="dxa"/>
            <w:vMerge w:val="restart"/>
            <w:tcBorders>
              <w:top w:val="single" w:sz="4" w:space="0" w:color="auto"/>
              <w:left w:val="single" w:sz="4" w:space="0" w:color="auto"/>
              <w:bottom w:val="single" w:sz="4" w:space="0" w:color="auto"/>
              <w:right w:val="single" w:sz="4" w:space="0" w:color="auto"/>
            </w:tcBorders>
            <w:shd w:val="clear" w:color="366092" w:fill="366092"/>
            <w:vAlign w:val="center"/>
            <w:hideMark/>
          </w:tcPr>
          <w:p w14:paraId="15F2CD3F"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Total #</w:t>
            </w:r>
          </w:p>
        </w:tc>
        <w:tc>
          <w:tcPr>
            <w:tcW w:w="1440" w:type="dxa"/>
            <w:vMerge w:val="restart"/>
            <w:tcBorders>
              <w:top w:val="single" w:sz="4" w:space="0" w:color="auto"/>
              <w:left w:val="single" w:sz="4" w:space="0" w:color="auto"/>
              <w:bottom w:val="single" w:sz="4" w:space="0" w:color="auto"/>
              <w:right w:val="single" w:sz="4" w:space="0" w:color="auto"/>
            </w:tcBorders>
            <w:shd w:val="clear" w:color="366092" w:fill="366092"/>
            <w:vAlign w:val="center"/>
            <w:hideMark/>
          </w:tcPr>
          <w:p w14:paraId="1EB8A349"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Total %</w:t>
            </w:r>
          </w:p>
        </w:tc>
      </w:tr>
      <w:tr w:rsidR="002826BB" w:rsidRPr="006F18CC" w14:paraId="4D27C2ED" w14:textId="77777777" w:rsidTr="002826BB">
        <w:trPr>
          <w:trHeight w:val="290"/>
        </w:trPr>
        <w:tc>
          <w:tcPr>
            <w:tcW w:w="1629" w:type="dxa"/>
            <w:vMerge/>
            <w:tcBorders>
              <w:left w:val="single" w:sz="4" w:space="0" w:color="auto"/>
              <w:bottom w:val="single" w:sz="4" w:space="0" w:color="auto"/>
              <w:right w:val="single" w:sz="4" w:space="0" w:color="auto"/>
            </w:tcBorders>
            <w:shd w:val="clear" w:color="366092" w:fill="366092"/>
            <w:noWrap/>
            <w:vAlign w:val="bottom"/>
            <w:hideMark/>
          </w:tcPr>
          <w:p w14:paraId="02137143" w14:textId="12D89C45" w:rsidR="002826BB" w:rsidRPr="006F18CC" w:rsidRDefault="002826BB" w:rsidP="006F18CC">
            <w:pPr>
              <w:spacing w:after="0" w:line="360" w:lineRule="auto"/>
              <w:jc w:val="center"/>
              <w:rPr>
                <w:rFonts w:eastAsia="Times New Roman" w:cs="Arial"/>
                <w:color w:val="FFFFFF"/>
                <w:sz w:val="24"/>
                <w:szCs w:val="24"/>
              </w:rPr>
            </w:pPr>
          </w:p>
        </w:tc>
        <w:tc>
          <w:tcPr>
            <w:tcW w:w="1440" w:type="dxa"/>
            <w:tcBorders>
              <w:top w:val="nil"/>
              <w:left w:val="nil"/>
              <w:bottom w:val="single" w:sz="4" w:space="0" w:color="auto"/>
              <w:right w:val="single" w:sz="4" w:space="0" w:color="auto"/>
            </w:tcBorders>
            <w:shd w:val="clear" w:color="366092" w:fill="366092"/>
            <w:vAlign w:val="center"/>
            <w:hideMark/>
          </w:tcPr>
          <w:p w14:paraId="3EECB66F"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w:t>
            </w:r>
          </w:p>
        </w:tc>
        <w:tc>
          <w:tcPr>
            <w:tcW w:w="1440" w:type="dxa"/>
            <w:tcBorders>
              <w:top w:val="nil"/>
              <w:left w:val="nil"/>
              <w:bottom w:val="single" w:sz="4" w:space="0" w:color="auto"/>
              <w:right w:val="single" w:sz="4" w:space="0" w:color="auto"/>
            </w:tcBorders>
            <w:shd w:val="clear" w:color="366092" w:fill="366092"/>
            <w:vAlign w:val="center"/>
            <w:hideMark/>
          </w:tcPr>
          <w:p w14:paraId="1A1FA8C7"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w:t>
            </w:r>
          </w:p>
        </w:tc>
        <w:tc>
          <w:tcPr>
            <w:tcW w:w="1440" w:type="dxa"/>
            <w:tcBorders>
              <w:top w:val="nil"/>
              <w:left w:val="nil"/>
              <w:bottom w:val="single" w:sz="4" w:space="0" w:color="auto"/>
              <w:right w:val="single" w:sz="4" w:space="0" w:color="auto"/>
            </w:tcBorders>
            <w:shd w:val="clear" w:color="366092" w:fill="366092"/>
            <w:vAlign w:val="center"/>
            <w:hideMark/>
          </w:tcPr>
          <w:p w14:paraId="4B9AACB7"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w:t>
            </w:r>
          </w:p>
        </w:tc>
        <w:tc>
          <w:tcPr>
            <w:tcW w:w="1440" w:type="dxa"/>
            <w:tcBorders>
              <w:top w:val="nil"/>
              <w:left w:val="nil"/>
              <w:bottom w:val="single" w:sz="4" w:space="0" w:color="auto"/>
              <w:right w:val="single" w:sz="4" w:space="0" w:color="auto"/>
            </w:tcBorders>
            <w:shd w:val="clear" w:color="366092" w:fill="366092"/>
            <w:vAlign w:val="center"/>
            <w:hideMark/>
          </w:tcPr>
          <w:p w14:paraId="07E0BAD5" w14:textId="77777777" w:rsidR="002826BB" w:rsidRPr="006F18CC" w:rsidRDefault="002826BB" w:rsidP="006F18CC">
            <w:pPr>
              <w:spacing w:after="0" w:line="360" w:lineRule="auto"/>
              <w:jc w:val="center"/>
              <w:rPr>
                <w:rFonts w:eastAsia="Times New Roman" w:cs="Arial"/>
                <w:color w:val="FFFFFF"/>
                <w:sz w:val="24"/>
                <w:szCs w:val="24"/>
              </w:rPr>
            </w:pPr>
            <w:r w:rsidRPr="006F18CC">
              <w:rPr>
                <w:rFonts w:eastAsia="Times New Roman" w:cs="Arial"/>
                <w:color w:val="FFFFFF"/>
                <w:sz w:val="24"/>
                <w:szCs w:val="24"/>
              </w:rPr>
              <w:t>%</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536C2265" w14:textId="77777777" w:rsidR="002826BB" w:rsidRPr="006F18CC" w:rsidRDefault="002826BB" w:rsidP="006F18CC">
            <w:pPr>
              <w:spacing w:after="0" w:line="360" w:lineRule="auto"/>
              <w:rPr>
                <w:rFonts w:eastAsia="Times New Roman" w:cs="Arial"/>
                <w:color w:val="FFFFFF"/>
                <w:sz w:val="24"/>
                <w:szCs w:val="24"/>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76704C30" w14:textId="77777777" w:rsidR="002826BB" w:rsidRPr="006F18CC" w:rsidRDefault="002826BB" w:rsidP="006F18CC">
            <w:pPr>
              <w:spacing w:after="0" w:line="360" w:lineRule="auto"/>
              <w:rPr>
                <w:rFonts w:eastAsia="Times New Roman" w:cs="Arial"/>
                <w:color w:val="FFFFFF"/>
                <w:sz w:val="24"/>
                <w:szCs w:val="24"/>
              </w:rPr>
            </w:pPr>
          </w:p>
        </w:tc>
      </w:tr>
      <w:tr w:rsidR="00CE2DD3" w:rsidRPr="006F18CC" w14:paraId="47BADB37" w14:textId="77777777" w:rsidTr="002826BB">
        <w:trPr>
          <w:trHeight w:val="290"/>
        </w:trPr>
        <w:tc>
          <w:tcPr>
            <w:tcW w:w="1629" w:type="dxa"/>
            <w:tcBorders>
              <w:top w:val="nil"/>
              <w:left w:val="single" w:sz="4" w:space="0" w:color="auto"/>
              <w:bottom w:val="single" w:sz="4" w:space="0" w:color="auto"/>
              <w:right w:val="single" w:sz="4" w:space="0" w:color="auto"/>
            </w:tcBorders>
            <w:shd w:val="clear" w:color="95B3D7" w:fill="95B3D7"/>
            <w:noWrap/>
            <w:vAlign w:val="bottom"/>
            <w:hideMark/>
          </w:tcPr>
          <w:p w14:paraId="096DD0BF" w14:textId="77777777" w:rsidR="00CE2DD3" w:rsidRPr="006F18CC" w:rsidRDefault="00CE2DD3" w:rsidP="006F18CC">
            <w:pPr>
              <w:spacing w:after="0" w:line="360" w:lineRule="auto"/>
              <w:rPr>
                <w:rFonts w:eastAsia="Times New Roman" w:cs="Arial"/>
                <w:color w:val="FFFFFF"/>
                <w:sz w:val="24"/>
                <w:szCs w:val="24"/>
              </w:rPr>
            </w:pPr>
            <w:proofErr w:type="spellStart"/>
            <w:r w:rsidRPr="006F18CC">
              <w:rPr>
                <w:rFonts w:eastAsia="Times New Roman" w:cs="Arial"/>
                <w:color w:val="FFFFFF"/>
                <w:sz w:val="24"/>
                <w:szCs w:val="24"/>
              </w:rPr>
              <w:t>Bokolmayo</w:t>
            </w:r>
            <w:proofErr w:type="spellEnd"/>
          </w:p>
        </w:tc>
        <w:tc>
          <w:tcPr>
            <w:tcW w:w="1440" w:type="dxa"/>
            <w:tcBorders>
              <w:top w:val="nil"/>
              <w:left w:val="nil"/>
              <w:bottom w:val="single" w:sz="4" w:space="0" w:color="auto"/>
              <w:right w:val="single" w:sz="4" w:space="0" w:color="auto"/>
            </w:tcBorders>
            <w:shd w:val="clear" w:color="95B3D7" w:fill="95B3D7"/>
            <w:noWrap/>
            <w:vAlign w:val="bottom"/>
            <w:hideMark/>
          </w:tcPr>
          <w:p w14:paraId="54EDF046"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43</w:t>
            </w:r>
          </w:p>
        </w:tc>
        <w:tc>
          <w:tcPr>
            <w:tcW w:w="1440" w:type="dxa"/>
            <w:tcBorders>
              <w:top w:val="nil"/>
              <w:left w:val="nil"/>
              <w:bottom w:val="single" w:sz="4" w:space="0" w:color="auto"/>
              <w:right w:val="single" w:sz="4" w:space="0" w:color="auto"/>
            </w:tcBorders>
            <w:shd w:val="clear" w:color="95B3D7" w:fill="95B3D7"/>
            <w:noWrap/>
            <w:vAlign w:val="bottom"/>
            <w:hideMark/>
          </w:tcPr>
          <w:p w14:paraId="472792CF"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86.0%</w:t>
            </w:r>
          </w:p>
        </w:tc>
        <w:tc>
          <w:tcPr>
            <w:tcW w:w="1440" w:type="dxa"/>
            <w:tcBorders>
              <w:top w:val="nil"/>
              <w:left w:val="nil"/>
              <w:bottom w:val="single" w:sz="4" w:space="0" w:color="auto"/>
              <w:right w:val="single" w:sz="4" w:space="0" w:color="auto"/>
            </w:tcBorders>
            <w:shd w:val="clear" w:color="95B3D7" w:fill="95B3D7"/>
            <w:noWrap/>
            <w:vAlign w:val="bottom"/>
            <w:hideMark/>
          </w:tcPr>
          <w:p w14:paraId="5437DFD2"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7</w:t>
            </w:r>
          </w:p>
        </w:tc>
        <w:tc>
          <w:tcPr>
            <w:tcW w:w="1440" w:type="dxa"/>
            <w:tcBorders>
              <w:top w:val="nil"/>
              <w:left w:val="nil"/>
              <w:bottom w:val="single" w:sz="4" w:space="0" w:color="auto"/>
              <w:right w:val="single" w:sz="4" w:space="0" w:color="auto"/>
            </w:tcBorders>
            <w:shd w:val="clear" w:color="95B3D7" w:fill="95B3D7"/>
            <w:noWrap/>
            <w:vAlign w:val="bottom"/>
            <w:hideMark/>
          </w:tcPr>
          <w:p w14:paraId="7E926635"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14.0%</w:t>
            </w:r>
          </w:p>
        </w:tc>
        <w:tc>
          <w:tcPr>
            <w:tcW w:w="1440" w:type="dxa"/>
            <w:tcBorders>
              <w:top w:val="nil"/>
              <w:left w:val="nil"/>
              <w:bottom w:val="single" w:sz="4" w:space="0" w:color="auto"/>
              <w:right w:val="single" w:sz="4" w:space="0" w:color="auto"/>
            </w:tcBorders>
            <w:shd w:val="clear" w:color="95B3D7" w:fill="95B3D7"/>
            <w:noWrap/>
            <w:vAlign w:val="bottom"/>
            <w:hideMark/>
          </w:tcPr>
          <w:p w14:paraId="5168072C"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50</w:t>
            </w:r>
          </w:p>
        </w:tc>
        <w:tc>
          <w:tcPr>
            <w:tcW w:w="1440" w:type="dxa"/>
            <w:tcBorders>
              <w:top w:val="nil"/>
              <w:left w:val="nil"/>
              <w:bottom w:val="single" w:sz="4" w:space="0" w:color="auto"/>
              <w:right w:val="single" w:sz="4" w:space="0" w:color="auto"/>
            </w:tcBorders>
            <w:shd w:val="clear" w:color="95B3D7" w:fill="95B3D7"/>
            <w:noWrap/>
            <w:vAlign w:val="bottom"/>
            <w:hideMark/>
          </w:tcPr>
          <w:p w14:paraId="1EE81002" w14:textId="1BE4C589"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66.7.0%</w:t>
            </w:r>
          </w:p>
        </w:tc>
      </w:tr>
      <w:tr w:rsidR="00CE2DD3" w:rsidRPr="006F18CC" w14:paraId="559F8968" w14:textId="77777777" w:rsidTr="002826BB">
        <w:trPr>
          <w:trHeight w:val="290"/>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6678B98D" w14:textId="77777777" w:rsidR="00CE2DD3" w:rsidRPr="006F18CC" w:rsidRDefault="00CE2DD3" w:rsidP="006F18CC">
            <w:pPr>
              <w:spacing w:after="0" w:line="360" w:lineRule="auto"/>
              <w:ind w:firstLineChars="100" w:firstLine="240"/>
              <w:rPr>
                <w:rFonts w:eastAsia="Times New Roman" w:cs="Arial"/>
                <w:color w:val="000000"/>
                <w:sz w:val="24"/>
                <w:szCs w:val="24"/>
              </w:rPr>
            </w:pPr>
            <w:r w:rsidRPr="006F18CC">
              <w:rPr>
                <w:rFonts w:eastAsia="Times New Roman" w:cs="Arial"/>
                <w:color w:val="000000"/>
                <w:sz w:val="24"/>
                <w:szCs w:val="24"/>
              </w:rPr>
              <w:t>Kobe</w:t>
            </w:r>
          </w:p>
        </w:tc>
        <w:tc>
          <w:tcPr>
            <w:tcW w:w="1440" w:type="dxa"/>
            <w:tcBorders>
              <w:top w:val="nil"/>
              <w:left w:val="nil"/>
              <w:bottom w:val="single" w:sz="4" w:space="0" w:color="auto"/>
              <w:right w:val="single" w:sz="4" w:space="0" w:color="auto"/>
            </w:tcBorders>
            <w:shd w:val="clear" w:color="auto" w:fill="auto"/>
            <w:noWrap/>
            <w:vAlign w:val="bottom"/>
            <w:hideMark/>
          </w:tcPr>
          <w:p w14:paraId="407337A1"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20</w:t>
            </w:r>
          </w:p>
        </w:tc>
        <w:tc>
          <w:tcPr>
            <w:tcW w:w="1440" w:type="dxa"/>
            <w:tcBorders>
              <w:top w:val="nil"/>
              <w:left w:val="nil"/>
              <w:bottom w:val="single" w:sz="4" w:space="0" w:color="auto"/>
              <w:right w:val="single" w:sz="4" w:space="0" w:color="auto"/>
            </w:tcBorders>
            <w:shd w:val="clear" w:color="auto" w:fill="auto"/>
            <w:noWrap/>
            <w:vAlign w:val="bottom"/>
            <w:hideMark/>
          </w:tcPr>
          <w:p w14:paraId="1F29FA6D"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80.0%</w:t>
            </w:r>
          </w:p>
        </w:tc>
        <w:tc>
          <w:tcPr>
            <w:tcW w:w="1440" w:type="dxa"/>
            <w:tcBorders>
              <w:top w:val="nil"/>
              <w:left w:val="nil"/>
              <w:bottom w:val="single" w:sz="4" w:space="0" w:color="auto"/>
              <w:right w:val="single" w:sz="4" w:space="0" w:color="auto"/>
            </w:tcBorders>
            <w:shd w:val="clear" w:color="auto" w:fill="auto"/>
            <w:noWrap/>
            <w:vAlign w:val="bottom"/>
            <w:hideMark/>
          </w:tcPr>
          <w:p w14:paraId="2878E065"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40455064"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20.0%</w:t>
            </w:r>
          </w:p>
        </w:tc>
        <w:tc>
          <w:tcPr>
            <w:tcW w:w="1440" w:type="dxa"/>
            <w:tcBorders>
              <w:top w:val="nil"/>
              <w:left w:val="nil"/>
              <w:bottom w:val="single" w:sz="4" w:space="0" w:color="auto"/>
              <w:right w:val="single" w:sz="4" w:space="0" w:color="auto"/>
            </w:tcBorders>
            <w:shd w:val="clear" w:color="auto" w:fill="auto"/>
            <w:noWrap/>
            <w:vAlign w:val="bottom"/>
            <w:hideMark/>
          </w:tcPr>
          <w:p w14:paraId="3E29F408"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25</w:t>
            </w:r>
          </w:p>
        </w:tc>
        <w:tc>
          <w:tcPr>
            <w:tcW w:w="1440" w:type="dxa"/>
            <w:tcBorders>
              <w:top w:val="nil"/>
              <w:left w:val="nil"/>
              <w:bottom w:val="single" w:sz="4" w:space="0" w:color="auto"/>
              <w:right w:val="single" w:sz="4" w:space="0" w:color="auto"/>
            </w:tcBorders>
            <w:shd w:val="clear" w:color="auto" w:fill="auto"/>
            <w:noWrap/>
            <w:vAlign w:val="bottom"/>
            <w:hideMark/>
          </w:tcPr>
          <w:p w14:paraId="6A83995E" w14:textId="09E5BCFD"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50.0%</w:t>
            </w:r>
          </w:p>
        </w:tc>
      </w:tr>
      <w:tr w:rsidR="00CE2DD3" w:rsidRPr="006F18CC" w14:paraId="5BF0D59C" w14:textId="77777777" w:rsidTr="002826BB">
        <w:trPr>
          <w:trHeight w:val="290"/>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646747F3" w14:textId="77777777" w:rsidR="00CE2DD3" w:rsidRPr="006F18CC" w:rsidRDefault="00CE2DD3" w:rsidP="006F18CC">
            <w:pPr>
              <w:spacing w:after="0" w:line="360" w:lineRule="auto"/>
              <w:ind w:firstLineChars="100" w:firstLine="240"/>
              <w:rPr>
                <w:rFonts w:eastAsia="Times New Roman" w:cs="Arial"/>
                <w:color w:val="000000"/>
                <w:sz w:val="24"/>
                <w:szCs w:val="24"/>
              </w:rPr>
            </w:pPr>
            <w:proofErr w:type="spellStart"/>
            <w:r w:rsidRPr="006F18CC">
              <w:rPr>
                <w:rFonts w:eastAsia="Times New Roman" w:cs="Arial"/>
                <w:color w:val="000000"/>
                <w:sz w:val="24"/>
                <w:szCs w:val="24"/>
              </w:rPr>
              <w:t>Melkadida</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69402811"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23</w:t>
            </w:r>
          </w:p>
        </w:tc>
        <w:tc>
          <w:tcPr>
            <w:tcW w:w="1440" w:type="dxa"/>
            <w:tcBorders>
              <w:top w:val="nil"/>
              <w:left w:val="nil"/>
              <w:bottom w:val="single" w:sz="4" w:space="0" w:color="auto"/>
              <w:right w:val="single" w:sz="4" w:space="0" w:color="auto"/>
            </w:tcBorders>
            <w:shd w:val="clear" w:color="auto" w:fill="auto"/>
            <w:noWrap/>
            <w:vAlign w:val="bottom"/>
            <w:hideMark/>
          </w:tcPr>
          <w:p w14:paraId="5D4DF881"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92.0%</w:t>
            </w:r>
          </w:p>
        </w:tc>
        <w:tc>
          <w:tcPr>
            <w:tcW w:w="1440" w:type="dxa"/>
            <w:tcBorders>
              <w:top w:val="nil"/>
              <w:left w:val="nil"/>
              <w:bottom w:val="single" w:sz="4" w:space="0" w:color="auto"/>
              <w:right w:val="single" w:sz="4" w:space="0" w:color="auto"/>
            </w:tcBorders>
            <w:shd w:val="clear" w:color="auto" w:fill="auto"/>
            <w:noWrap/>
            <w:vAlign w:val="bottom"/>
            <w:hideMark/>
          </w:tcPr>
          <w:p w14:paraId="13434F06"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183B4AB6"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8.0%</w:t>
            </w:r>
          </w:p>
        </w:tc>
        <w:tc>
          <w:tcPr>
            <w:tcW w:w="1440" w:type="dxa"/>
            <w:tcBorders>
              <w:top w:val="nil"/>
              <w:left w:val="nil"/>
              <w:bottom w:val="single" w:sz="4" w:space="0" w:color="auto"/>
              <w:right w:val="single" w:sz="4" w:space="0" w:color="auto"/>
            </w:tcBorders>
            <w:shd w:val="clear" w:color="auto" w:fill="auto"/>
            <w:noWrap/>
            <w:vAlign w:val="bottom"/>
            <w:hideMark/>
          </w:tcPr>
          <w:p w14:paraId="35ADDE11"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25</w:t>
            </w:r>
          </w:p>
        </w:tc>
        <w:tc>
          <w:tcPr>
            <w:tcW w:w="1440" w:type="dxa"/>
            <w:tcBorders>
              <w:top w:val="nil"/>
              <w:left w:val="nil"/>
              <w:bottom w:val="single" w:sz="4" w:space="0" w:color="auto"/>
              <w:right w:val="single" w:sz="4" w:space="0" w:color="auto"/>
            </w:tcBorders>
            <w:shd w:val="clear" w:color="auto" w:fill="auto"/>
            <w:noWrap/>
            <w:vAlign w:val="bottom"/>
            <w:hideMark/>
          </w:tcPr>
          <w:p w14:paraId="6A2D039F" w14:textId="60D3ADCC"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50.0%</w:t>
            </w:r>
          </w:p>
        </w:tc>
      </w:tr>
      <w:tr w:rsidR="00CE2DD3" w:rsidRPr="006F18CC" w14:paraId="06DABDCB" w14:textId="77777777" w:rsidTr="002826BB">
        <w:trPr>
          <w:trHeight w:val="290"/>
        </w:trPr>
        <w:tc>
          <w:tcPr>
            <w:tcW w:w="1629" w:type="dxa"/>
            <w:tcBorders>
              <w:top w:val="nil"/>
              <w:left w:val="single" w:sz="4" w:space="0" w:color="auto"/>
              <w:bottom w:val="single" w:sz="4" w:space="0" w:color="auto"/>
              <w:right w:val="single" w:sz="4" w:space="0" w:color="auto"/>
            </w:tcBorders>
            <w:shd w:val="clear" w:color="95B3D7" w:fill="95B3D7"/>
            <w:noWrap/>
            <w:vAlign w:val="bottom"/>
            <w:hideMark/>
          </w:tcPr>
          <w:p w14:paraId="413F9C43" w14:textId="77777777" w:rsidR="00CE2DD3" w:rsidRPr="006F18CC" w:rsidRDefault="00CE2DD3" w:rsidP="006F18CC">
            <w:pPr>
              <w:spacing w:after="0" w:line="360" w:lineRule="auto"/>
              <w:rPr>
                <w:rFonts w:eastAsia="Times New Roman" w:cs="Arial"/>
                <w:color w:val="FFFFFF"/>
                <w:sz w:val="24"/>
                <w:szCs w:val="24"/>
              </w:rPr>
            </w:pPr>
            <w:r w:rsidRPr="006F18CC">
              <w:rPr>
                <w:rFonts w:eastAsia="Times New Roman" w:cs="Arial"/>
                <w:color w:val="FFFFFF"/>
                <w:sz w:val="24"/>
                <w:szCs w:val="24"/>
              </w:rPr>
              <w:t>Dollo Addo</w:t>
            </w:r>
          </w:p>
        </w:tc>
        <w:tc>
          <w:tcPr>
            <w:tcW w:w="1440" w:type="dxa"/>
            <w:tcBorders>
              <w:top w:val="nil"/>
              <w:left w:val="nil"/>
              <w:bottom w:val="single" w:sz="4" w:space="0" w:color="auto"/>
              <w:right w:val="single" w:sz="4" w:space="0" w:color="auto"/>
            </w:tcBorders>
            <w:shd w:val="clear" w:color="95B3D7" w:fill="95B3D7"/>
            <w:noWrap/>
            <w:vAlign w:val="bottom"/>
            <w:hideMark/>
          </w:tcPr>
          <w:p w14:paraId="405A80F8"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20</w:t>
            </w:r>
          </w:p>
        </w:tc>
        <w:tc>
          <w:tcPr>
            <w:tcW w:w="1440" w:type="dxa"/>
            <w:tcBorders>
              <w:top w:val="nil"/>
              <w:left w:val="nil"/>
              <w:bottom w:val="single" w:sz="4" w:space="0" w:color="auto"/>
              <w:right w:val="single" w:sz="4" w:space="0" w:color="auto"/>
            </w:tcBorders>
            <w:shd w:val="clear" w:color="95B3D7" w:fill="95B3D7"/>
            <w:noWrap/>
            <w:vAlign w:val="bottom"/>
            <w:hideMark/>
          </w:tcPr>
          <w:p w14:paraId="6B1280A2"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80.0%</w:t>
            </w:r>
          </w:p>
        </w:tc>
        <w:tc>
          <w:tcPr>
            <w:tcW w:w="1440" w:type="dxa"/>
            <w:tcBorders>
              <w:top w:val="nil"/>
              <w:left w:val="nil"/>
              <w:bottom w:val="single" w:sz="4" w:space="0" w:color="auto"/>
              <w:right w:val="single" w:sz="4" w:space="0" w:color="auto"/>
            </w:tcBorders>
            <w:shd w:val="clear" w:color="95B3D7" w:fill="95B3D7"/>
            <w:noWrap/>
            <w:vAlign w:val="bottom"/>
            <w:hideMark/>
          </w:tcPr>
          <w:p w14:paraId="3FDDBF30"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5</w:t>
            </w:r>
          </w:p>
        </w:tc>
        <w:tc>
          <w:tcPr>
            <w:tcW w:w="1440" w:type="dxa"/>
            <w:tcBorders>
              <w:top w:val="nil"/>
              <w:left w:val="nil"/>
              <w:bottom w:val="single" w:sz="4" w:space="0" w:color="auto"/>
              <w:right w:val="single" w:sz="4" w:space="0" w:color="auto"/>
            </w:tcBorders>
            <w:shd w:val="clear" w:color="95B3D7" w:fill="95B3D7"/>
            <w:noWrap/>
            <w:vAlign w:val="bottom"/>
            <w:hideMark/>
          </w:tcPr>
          <w:p w14:paraId="38FC637D"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20.0%</w:t>
            </w:r>
          </w:p>
        </w:tc>
        <w:tc>
          <w:tcPr>
            <w:tcW w:w="1440" w:type="dxa"/>
            <w:tcBorders>
              <w:top w:val="nil"/>
              <w:left w:val="nil"/>
              <w:bottom w:val="single" w:sz="4" w:space="0" w:color="auto"/>
              <w:right w:val="single" w:sz="4" w:space="0" w:color="auto"/>
            </w:tcBorders>
            <w:shd w:val="clear" w:color="95B3D7" w:fill="95B3D7"/>
            <w:noWrap/>
            <w:vAlign w:val="bottom"/>
            <w:hideMark/>
          </w:tcPr>
          <w:p w14:paraId="45817E16" w14:textId="77777777"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25</w:t>
            </w:r>
          </w:p>
        </w:tc>
        <w:tc>
          <w:tcPr>
            <w:tcW w:w="1440" w:type="dxa"/>
            <w:tcBorders>
              <w:top w:val="nil"/>
              <w:left w:val="nil"/>
              <w:bottom w:val="single" w:sz="4" w:space="0" w:color="auto"/>
              <w:right w:val="single" w:sz="4" w:space="0" w:color="auto"/>
            </w:tcBorders>
            <w:shd w:val="clear" w:color="95B3D7" w:fill="95B3D7"/>
            <w:noWrap/>
            <w:vAlign w:val="bottom"/>
            <w:hideMark/>
          </w:tcPr>
          <w:p w14:paraId="13CEFD5E" w14:textId="0EE7946E" w:rsidR="00CE2DD3" w:rsidRPr="006F18CC" w:rsidRDefault="00CE2DD3" w:rsidP="006F18CC">
            <w:pPr>
              <w:spacing w:after="0" w:line="360" w:lineRule="auto"/>
              <w:jc w:val="right"/>
              <w:rPr>
                <w:rFonts w:eastAsia="Times New Roman" w:cs="Arial"/>
                <w:color w:val="FFFFFF"/>
                <w:sz w:val="24"/>
                <w:szCs w:val="24"/>
              </w:rPr>
            </w:pPr>
            <w:r w:rsidRPr="006F18CC">
              <w:rPr>
                <w:rFonts w:eastAsia="Times New Roman" w:cs="Arial"/>
                <w:color w:val="FFFFFF"/>
                <w:sz w:val="24"/>
                <w:szCs w:val="24"/>
              </w:rPr>
              <w:t>33.3.0%</w:t>
            </w:r>
          </w:p>
        </w:tc>
      </w:tr>
      <w:tr w:rsidR="00CE2DD3" w:rsidRPr="006F18CC" w14:paraId="6C039ABD" w14:textId="77777777" w:rsidTr="002826BB">
        <w:trPr>
          <w:trHeight w:val="290"/>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10AFC288" w14:textId="77777777" w:rsidR="00CE2DD3" w:rsidRPr="006F18CC" w:rsidRDefault="00CE2DD3" w:rsidP="006F18CC">
            <w:pPr>
              <w:spacing w:after="0" w:line="360" w:lineRule="auto"/>
              <w:ind w:firstLineChars="100" w:firstLine="240"/>
              <w:rPr>
                <w:rFonts w:eastAsia="Times New Roman" w:cs="Arial"/>
                <w:color w:val="000000"/>
                <w:sz w:val="24"/>
                <w:szCs w:val="24"/>
              </w:rPr>
            </w:pPr>
            <w:proofErr w:type="spellStart"/>
            <w:r w:rsidRPr="006F18CC">
              <w:rPr>
                <w:rFonts w:eastAsia="Times New Roman" w:cs="Arial"/>
                <w:color w:val="000000"/>
                <w:sz w:val="24"/>
                <w:szCs w:val="24"/>
              </w:rPr>
              <w:t>Helawyn</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41C68E35"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20</w:t>
            </w:r>
          </w:p>
        </w:tc>
        <w:tc>
          <w:tcPr>
            <w:tcW w:w="1440" w:type="dxa"/>
            <w:tcBorders>
              <w:top w:val="nil"/>
              <w:left w:val="nil"/>
              <w:bottom w:val="single" w:sz="4" w:space="0" w:color="auto"/>
              <w:right w:val="single" w:sz="4" w:space="0" w:color="auto"/>
            </w:tcBorders>
            <w:shd w:val="clear" w:color="auto" w:fill="auto"/>
            <w:noWrap/>
            <w:vAlign w:val="bottom"/>
            <w:hideMark/>
          </w:tcPr>
          <w:p w14:paraId="794A66EF"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80.0%</w:t>
            </w:r>
          </w:p>
        </w:tc>
        <w:tc>
          <w:tcPr>
            <w:tcW w:w="1440" w:type="dxa"/>
            <w:tcBorders>
              <w:top w:val="nil"/>
              <w:left w:val="nil"/>
              <w:bottom w:val="single" w:sz="4" w:space="0" w:color="auto"/>
              <w:right w:val="single" w:sz="4" w:space="0" w:color="auto"/>
            </w:tcBorders>
            <w:shd w:val="clear" w:color="auto" w:fill="auto"/>
            <w:noWrap/>
            <w:vAlign w:val="bottom"/>
            <w:hideMark/>
          </w:tcPr>
          <w:p w14:paraId="365BDD4E"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7D45C430"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20.0%</w:t>
            </w:r>
          </w:p>
        </w:tc>
        <w:tc>
          <w:tcPr>
            <w:tcW w:w="1440" w:type="dxa"/>
            <w:tcBorders>
              <w:top w:val="nil"/>
              <w:left w:val="nil"/>
              <w:bottom w:val="single" w:sz="4" w:space="0" w:color="auto"/>
              <w:right w:val="single" w:sz="4" w:space="0" w:color="auto"/>
            </w:tcBorders>
            <w:shd w:val="clear" w:color="auto" w:fill="auto"/>
            <w:noWrap/>
            <w:vAlign w:val="bottom"/>
            <w:hideMark/>
          </w:tcPr>
          <w:p w14:paraId="788450E2" w14:textId="77777777"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25</w:t>
            </w:r>
          </w:p>
        </w:tc>
        <w:tc>
          <w:tcPr>
            <w:tcW w:w="1440" w:type="dxa"/>
            <w:tcBorders>
              <w:top w:val="nil"/>
              <w:left w:val="nil"/>
              <w:bottom w:val="single" w:sz="4" w:space="0" w:color="auto"/>
              <w:right w:val="single" w:sz="4" w:space="0" w:color="auto"/>
            </w:tcBorders>
            <w:shd w:val="clear" w:color="auto" w:fill="auto"/>
            <w:noWrap/>
            <w:vAlign w:val="bottom"/>
            <w:hideMark/>
          </w:tcPr>
          <w:p w14:paraId="071FDA3A" w14:textId="609629F3" w:rsidR="00CE2DD3" w:rsidRPr="006F18CC" w:rsidRDefault="00CE2DD3" w:rsidP="006F18CC">
            <w:pPr>
              <w:spacing w:after="0" w:line="360" w:lineRule="auto"/>
              <w:jc w:val="right"/>
              <w:rPr>
                <w:rFonts w:eastAsia="Times New Roman" w:cs="Arial"/>
                <w:color w:val="000000"/>
                <w:sz w:val="24"/>
                <w:szCs w:val="24"/>
              </w:rPr>
            </w:pPr>
            <w:r w:rsidRPr="006F18CC">
              <w:rPr>
                <w:rFonts w:eastAsia="Times New Roman" w:cs="Arial"/>
                <w:color w:val="000000"/>
                <w:sz w:val="24"/>
                <w:szCs w:val="24"/>
              </w:rPr>
              <w:t>100.0%</w:t>
            </w:r>
          </w:p>
        </w:tc>
      </w:tr>
      <w:tr w:rsidR="00CE2DD3" w:rsidRPr="006F18CC" w14:paraId="05BC0633" w14:textId="77777777" w:rsidTr="002826BB">
        <w:trPr>
          <w:trHeight w:val="290"/>
        </w:trPr>
        <w:tc>
          <w:tcPr>
            <w:tcW w:w="1629" w:type="dxa"/>
            <w:tcBorders>
              <w:top w:val="nil"/>
              <w:left w:val="single" w:sz="4" w:space="0" w:color="auto"/>
              <w:bottom w:val="single" w:sz="4" w:space="0" w:color="auto"/>
              <w:right w:val="single" w:sz="4" w:space="0" w:color="auto"/>
            </w:tcBorders>
            <w:shd w:val="clear" w:color="auto" w:fill="auto"/>
            <w:noWrap/>
            <w:vAlign w:val="bottom"/>
            <w:hideMark/>
          </w:tcPr>
          <w:p w14:paraId="6154434A" w14:textId="77777777" w:rsidR="00CE2DD3" w:rsidRPr="006F18CC" w:rsidRDefault="00CE2DD3" w:rsidP="006F18CC">
            <w:pPr>
              <w:spacing w:after="0" w:line="360" w:lineRule="auto"/>
              <w:rPr>
                <w:rFonts w:eastAsia="Times New Roman" w:cs="Arial"/>
                <w:b/>
                <w:bCs/>
                <w:color w:val="000000"/>
                <w:sz w:val="24"/>
                <w:szCs w:val="24"/>
              </w:rPr>
            </w:pPr>
            <w:r w:rsidRPr="006F18CC">
              <w:rPr>
                <w:rFonts w:eastAsia="Times New Roman" w:cs="Arial"/>
                <w:b/>
                <w:bCs/>
                <w:color w:val="000000"/>
                <w:sz w:val="24"/>
                <w:szCs w:val="24"/>
              </w:rPr>
              <w:t>Grand Total</w:t>
            </w:r>
          </w:p>
        </w:tc>
        <w:tc>
          <w:tcPr>
            <w:tcW w:w="1440" w:type="dxa"/>
            <w:tcBorders>
              <w:top w:val="nil"/>
              <w:left w:val="nil"/>
              <w:bottom w:val="single" w:sz="4" w:space="0" w:color="auto"/>
              <w:right w:val="single" w:sz="4" w:space="0" w:color="auto"/>
            </w:tcBorders>
            <w:shd w:val="clear" w:color="auto" w:fill="auto"/>
            <w:noWrap/>
            <w:vAlign w:val="bottom"/>
            <w:hideMark/>
          </w:tcPr>
          <w:p w14:paraId="78A646D2" w14:textId="77777777" w:rsidR="00CE2DD3" w:rsidRPr="006F18CC" w:rsidRDefault="00CE2DD3" w:rsidP="006F18CC">
            <w:pPr>
              <w:spacing w:after="0" w:line="360" w:lineRule="auto"/>
              <w:jc w:val="right"/>
              <w:rPr>
                <w:rFonts w:eastAsia="Times New Roman" w:cs="Arial"/>
                <w:b/>
                <w:bCs/>
                <w:color w:val="000000"/>
                <w:sz w:val="24"/>
                <w:szCs w:val="24"/>
              </w:rPr>
            </w:pPr>
            <w:r w:rsidRPr="006F18CC">
              <w:rPr>
                <w:rFonts w:eastAsia="Times New Roman" w:cs="Arial"/>
                <w:b/>
                <w:bCs/>
                <w:color w:val="000000"/>
                <w:sz w:val="24"/>
                <w:szCs w:val="24"/>
              </w:rPr>
              <w:t>63</w:t>
            </w:r>
          </w:p>
        </w:tc>
        <w:tc>
          <w:tcPr>
            <w:tcW w:w="1440" w:type="dxa"/>
            <w:tcBorders>
              <w:top w:val="nil"/>
              <w:left w:val="nil"/>
              <w:bottom w:val="single" w:sz="4" w:space="0" w:color="auto"/>
              <w:right w:val="single" w:sz="4" w:space="0" w:color="auto"/>
            </w:tcBorders>
            <w:shd w:val="clear" w:color="auto" w:fill="auto"/>
            <w:noWrap/>
            <w:vAlign w:val="bottom"/>
            <w:hideMark/>
          </w:tcPr>
          <w:p w14:paraId="1DF7D76F" w14:textId="77777777" w:rsidR="00CE2DD3" w:rsidRPr="006F18CC" w:rsidRDefault="00CE2DD3" w:rsidP="006F18CC">
            <w:pPr>
              <w:spacing w:after="0" w:line="360" w:lineRule="auto"/>
              <w:jc w:val="right"/>
              <w:rPr>
                <w:rFonts w:eastAsia="Times New Roman" w:cs="Arial"/>
                <w:b/>
                <w:bCs/>
                <w:color w:val="000000"/>
                <w:sz w:val="24"/>
                <w:szCs w:val="24"/>
              </w:rPr>
            </w:pPr>
            <w:r w:rsidRPr="006F18CC">
              <w:rPr>
                <w:rFonts w:eastAsia="Times New Roman" w:cs="Arial"/>
                <w:b/>
                <w:bCs/>
                <w:color w:val="000000"/>
                <w:sz w:val="24"/>
                <w:szCs w:val="24"/>
              </w:rPr>
              <w:t>84.0%</w:t>
            </w:r>
          </w:p>
        </w:tc>
        <w:tc>
          <w:tcPr>
            <w:tcW w:w="1440" w:type="dxa"/>
            <w:tcBorders>
              <w:top w:val="nil"/>
              <w:left w:val="nil"/>
              <w:bottom w:val="single" w:sz="4" w:space="0" w:color="auto"/>
              <w:right w:val="single" w:sz="4" w:space="0" w:color="auto"/>
            </w:tcBorders>
            <w:shd w:val="clear" w:color="auto" w:fill="auto"/>
            <w:noWrap/>
            <w:vAlign w:val="bottom"/>
            <w:hideMark/>
          </w:tcPr>
          <w:p w14:paraId="48107B97" w14:textId="77777777" w:rsidR="00CE2DD3" w:rsidRPr="006F18CC" w:rsidRDefault="00CE2DD3" w:rsidP="006F18CC">
            <w:pPr>
              <w:spacing w:after="0" w:line="360" w:lineRule="auto"/>
              <w:jc w:val="right"/>
              <w:rPr>
                <w:rFonts w:eastAsia="Times New Roman" w:cs="Arial"/>
                <w:b/>
                <w:bCs/>
                <w:color w:val="000000"/>
                <w:sz w:val="24"/>
                <w:szCs w:val="24"/>
              </w:rPr>
            </w:pPr>
            <w:r w:rsidRPr="006F18CC">
              <w:rPr>
                <w:rFonts w:eastAsia="Times New Roman" w:cs="Arial"/>
                <w:b/>
                <w:bCs/>
                <w:color w:val="00000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B622786" w14:textId="77777777" w:rsidR="00CE2DD3" w:rsidRPr="006F18CC" w:rsidRDefault="00CE2DD3" w:rsidP="006F18CC">
            <w:pPr>
              <w:spacing w:after="0" w:line="360" w:lineRule="auto"/>
              <w:jc w:val="right"/>
              <w:rPr>
                <w:rFonts w:eastAsia="Times New Roman" w:cs="Arial"/>
                <w:b/>
                <w:bCs/>
                <w:color w:val="000000"/>
                <w:sz w:val="24"/>
                <w:szCs w:val="24"/>
              </w:rPr>
            </w:pPr>
            <w:r w:rsidRPr="006F18CC">
              <w:rPr>
                <w:rFonts w:eastAsia="Times New Roman" w:cs="Arial"/>
                <w:b/>
                <w:bCs/>
                <w:color w:val="000000"/>
                <w:sz w:val="24"/>
                <w:szCs w:val="24"/>
              </w:rPr>
              <w:t>16.0%</w:t>
            </w:r>
          </w:p>
        </w:tc>
        <w:tc>
          <w:tcPr>
            <w:tcW w:w="1440" w:type="dxa"/>
            <w:tcBorders>
              <w:top w:val="nil"/>
              <w:left w:val="nil"/>
              <w:bottom w:val="single" w:sz="4" w:space="0" w:color="auto"/>
              <w:right w:val="single" w:sz="4" w:space="0" w:color="auto"/>
            </w:tcBorders>
            <w:shd w:val="clear" w:color="auto" w:fill="auto"/>
            <w:noWrap/>
            <w:vAlign w:val="bottom"/>
            <w:hideMark/>
          </w:tcPr>
          <w:p w14:paraId="3F930716" w14:textId="77777777" w:rsidR="00CE2DD3" w:rsidRPr="006F18CC" w:rsidRDefault="00CE2DD3" w:rsidP="006F18CC">
            <w:pPr>
              <w:spacing w:after="0" w:line="360" w:lineRule="auto"/>
              <w:jc w:val="right"/>
              <w:rPr>
                <w:rFonts w:eastAsia="Times New Roman" w:cs="Arial"/>
                <w:b/>
                <w:bCs/>
                <w:color w:val="000000"/>
                <w:sz w:val="24"/>
                <w:szCs w:val="24"/>
              </w:rPr>
            </w:pPr>
            <w:r w:rsidRPr="006F18CC">
              <w:rPr>
                <w:rFonts w:eastAsia="Times New Roman" w:cs="Arial"/>
                <w:b/>
                <w:bCs/>
                <w:color w:val="000000"/>
                <w:sz w:val="24"/>
                <w:szCs w:val="24"/>
              </w:rPr>
              <w:t>75</w:t>
            </w:r>
          </w:p>
        </w:tc>
        <w:tc>
          <w:tcPr>
            <w:tcW w:w="1440" w:type="dxa"/>
            <w:tcBorders>
              <w:top w:val="nil"/>
              <w:left w:val="nil"/>
              <w:bottom w:val="single" w:sz="4" w:space="0" w:color="auto"/>
              <w:right w:val="single" w:sz="4" w:space="0" w:color="auto"/>
            </w:tcBorders>
            <w:shd w:val="clear" w:color="auto" w:fill="auto"/>
            <w:noWrap/>
            <w:vAlign w:val="bottom"/>
            <w:hideMark/>
          </w:tcPr>
          <w:p w14:paraId="0683B4CE" w14:textId="77777777" w:rsidR="00CE2DD3" w:rsidRPr="006F18CC" w:rsidRDefault="00CE2DD3" w:rsidP="006F18CC">
            <w:pPr>
              <w:spacing w:after="0" w:line="360" w:lineRule="auto"/>
              <w:jc w:val="right"/>
              <w:rPr>
                <w:rFonts w:eastAsia="Times New Roman" w:cs="Arial"/>
                <w:b/>
                <w:bCs/>
                <w:color w:val="000000"/>
                <w:sz w:val="24"/>
                <w:szCs w:val="24"/>
              </w:rPr>
            </w:pPr>
            <w:r w:rsidRPr="006F18CC">
              <w:rPr>
                <w:rFonts w:eastAsia="Times New Roman" w:cs="Arial"/>
                <w:b/>
                <w:bCs/>
                <w:color w:val="000000"/>
                <w:sz w:val="24"/>
                <w:szCs w:val="24"/>
              </w:rPr>
              <w:t>100.0%</w:t>
            </w:r>
          </w:p>
        </w:tc>
      </w:tr>
    </w:tbl>
    <w:p w14:paraId="5F34E21C" w14:textId="77777777" w:rsidR="00CE2DD3" w:rsidRPr="006F18CC" w:rsidRDefault="00CE2DD3" w:rsidP="006F18CC">
      <w:pPr>
        <w:spacing w:line="360" w:lineRule="auto"/>
        <w:rPr>
          <w:rFonts w:cs="Arial"/>
          <w:sz w:val="24"/>
          <w:szCs w:val="24"/>
        </w:rPr>
      </w:pPr>
    </w:p>
    <w:p w14:paraId="7D5AED63" w14:textId="3A19DA85" w:rsidR="00F368E4" w:rsidRPr="006F18CC" w:rsidRDefault="00F368E4" w:rsidP="006F18CC">
      <w:pPr>
        <w:spacing w:line="360" w:lineRule="auto"/>
        <w:rPr>
          <w:rFonts w:cs="Arial"/>
          <w:sz w:val="24"/>
          <w:szCs w:val="24"/>
        </w:rPr>
      </w:pPr>
      <w:r w:rsidRPr="006F18CC">
        <w:rPr>
          <w:rFonts w:cs="Arial"/>
          <w:sz w:val="24"/>
          <w:szCs w:val="24"/>
        </w:rPr>
        <w:t xml:space="preserve">As the blow chart </w:t>
      </w:r>
      <w:r w:rsidR="006F18CC" w:rsidRPr="006F18CC">
        <w:rPr>
          <w:rFonts w:cs="Arial"/>
          <w:sz w:val="24"/>
          <w:szCs w:val="24"/>
        </w:rPr>
        <w:t>summarizes</w:t>
      </w:r>
      <w:r w:rsidRPr="006F18CC">
        <w:rPr>
          <w:rFonts w:cs="Arial"/>
          <w:sz w:val="24"/>
          <w:szCs w:val="24"/>
        </w:rPr>
        <w:t>,</w:t>
      </w:r>
      <w:r w:rsidR="006F18CC" w:rsidRPr="006F18CC">
        <w:rPr>
          <w:rFonts w:cs="Arial"/>
          <w:sz w:val="24"/>
          <w:szCs w:val="24"/>
        </w:rPr>
        <w:t xml:space="preserve"> 41.3% of the total respondents are above family size 10 and above, 38.7% of the respondents are family size 7-9, and 18.7% of the respondents also are family size 4-5. With this regard, most of the respondents participated this PDM are family size 10 and above.</w:t>
      </w:r>
    </w:p>
    <w:p w14:paraId="5AA31CD1" w14:textId="2440C848" w:rsidR="00F368E4" w:rsidRPr="006F18CC" w:rsidRDefault="00F368E4" w:rsidP="006F18CC">
      <w:pPr>
        <w:spacing w:line="360" w:lineRule="auto"/>
        <w:jc w:val="center"/>
        <w:rPr>
          <w:rFonts w:cs="Arial"/>
          <w:sz w:val="24"/>
          <w:szCs w:val="24"/>
        </w:rPr>
      </w:pPr>
      <w:del w:id="112" w:author="Habtamu Woldeamanuel" w:date="2024-03-12T22:47:00Z" w16du:dateUtc="2024-03-12T19:47:00Z">
        <w:r w:rsidRPr="006F18CC" w:rsidDel="00C33094">
          <w:rPr>
            <w:rFonts w:cs="Arial"/>
            <w:noProof/>
            <w:sz w:val="24"/>
            <w:szCs w:val="24"/>
            <w14:ligatures w14:val="standardContextual"/>
          </w:rPr>
          <w:drawing>
            <wp:inline distT="0" distB="0" distL="0" distR="0" wp14:anchorId="6411D6F2" wp14:editId="430B99B7">
              <wp:extent cx="5114925" cy="1666875"/>
              <wp:effectExtent l="0" t="0" r="9525" b="9525"/>
              <wp:docPr id="101373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34733" name=""/>
                      <pic:cNvPicPr/>
                    </pic:nvPicPr>
                    <pic:blipFill>
                      <a:blip r:embed="rId13"/>
                      <a:stretch>
                        <a:fillRect/>
                      </a:stretch>
                    </pic:blipFill>
                    <pic:spPr>
                      <a:xfrm>
                        <a:off x="0" y="0"/>
                        <a:ext cx="5114925" cy="1666875"/>
                      </a:xfrm>
                      <a:prstGeom prst="rect">
                        <a:avLst/>
                      </a:prstGeom>
                    </pic:spPr>
                  </pic:pic>
                </a:graphicData>
              </a:graphic>
            </wp:inline>
          </w:drawing>
        </w:r>
      </w:del>
      <w:ins w:id="113" w:author="Habtamu Woldeamanuel" w:date="2024-03-12T22:47:00Z" w16du:dateUtc="2024-03-12T19:47:00Z">
        <w:r w:rsidR="00C33094" w:rsidRPr="00C33094">
          <w:rPr>
            <w:noProof/>
            <w14:ligatures w14:val="standardContextual"/>
          </w:rPr>
          <w:t xml:space="preserve"> </w:t>
        </w:r>
        <w:r w:rsidR="00C33094">
          <w:rPr>
            <w:noProof/>
            <w14:ligatures w14:val="standardContextual"/>
          </w:rPr>
          <w:drawing>
            <wp:inline distT="0" distB="0" distL="0" distR="0" wp14:anchorId="4E35D66E" wp14:editId="403ACE87">
              <wp:extent cx="5943600" cy="1790065"/>
              <wp:effectExtent l="0" t="0" r="0" b="635"/>
              <wp:docPr id="102485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54678" name=""/>
                      <pic:cNvPicPr/>
                    </pic:nvPicPr>
                    <pic:blipFill>
                      <a:blip r:embed="rId14"/>
                      <a:stretch>
                        <a:fillRect/>
                      </a:stretch>
                    </pic:blipFill>
                    <pic:spPr>
                      <a:xfrm>
                        <a:off x="0" y="0"/>
                        <a:ext cx="5943600" cy="1790065"/>
                      </a:xfrm>
                      <a:prstGeom prst="rect">
                        <a:avLst/>
                      </a:prstGeom>
                    </pic:spPr>
                  </pic:pic>
                </a:graphicData>
              </a:graphic>
            </wp:inline>
          </w:drawing>
        </w:r>
      </w:ins>
    </w:p>
    <w:p w14:paraId="630F7F9F" w14:textId="77777777" w:rsidR="00CE2DD3" w:rsidRPr="006F18CC" w:rsidRDefault="00CE2DD3" w:rsidP="006F18CC">
      <w:pPr>
        <w:spacing w:line="360" w:lineRule="auto"/>
        <w:rPr>
          <w:rFonts w:cs="Arial"/>
          <w:sz w:val="24"/>
          <w:szCs w:val="24"/>
        </w:rPr>
      </w:pPr>
    </w:p>
    <w:p w14:paraId="1B0421A2" w14:textId="77777777" w:rsidR="00DB4CD4" w:rsidRPr="006F18CC" w:rsidRDefault="00DB4CD4" w:rsidP="006F18CC">
      <w:pPr>
        <w:pStyle w:val="Caption"/>
        <w:spacing w:line="360" w:lineRule="auto"/>
        <w:jc w:val="both"/>
        <w:rPr>
          <w:rFonts w:ascii="Arial" w:hAnsi="Arial" w:cs="Arial"/>
          <w:sz w:val="24"/>
          <w:szCs w:val="24"/>
        </w:rPr>
      </w:pPr>
      <w:r w:rsidRPr="006F18CC">
        <w:rPr>
          <w:rFonts w:ascii="Arial" w:hAnsi="Arial" w:cs="Arial"/>
          <w:sz w:val="24"/>
          <w:szCs w:val="24"/>
        </w:rPr>
        <w:lastRenderedPageBreak/>
        <w:t xml:space="preserve">Table </w:t>
      </w:r>
      <w:r w:rsidRPr="006F18CC">
        <w:rPr>
          <w:rFonts w:ascii="Arial" w:hAnsi="Arial" w:cs="Arial"/>
          <w:sz w:val="24"/>
          <w:szCs w:val="24"/>
        </w:rPr>
        <w:fldChar w:fldCharType="begin"/>
      </w:r>
      <w:r w:rsidRPr="006F18CC">
        <w:rPr>
          <w:rFonts w:ascii="Arial" w:hAnsi="Arial" w:cs="Arial"/>
          <w:sz w:val="24"/>
          <w:szCs w:val="24"/>
        </w:rPr>
        <w:instrText xml:space="preserve"> SEQ Table \* ARABIC </w:instrText>
      </w:r>
      <w:r w:rsidRPr="006F18CC">
        <w:rPr>
          <w:rFonts w:ascii="Arial" w:hAnsi="Arial" w:cs="Arial"/>
          <w:sz w:val="24"/>
          <w:szCs w:val="24"/>
        </w:rPr>
        <w:fldChar w:fldCharType="separate"/>
      </w:r>
      <w:r w:rsidRPr="006F18CC">
        <w:rPr>
          <w:rFonts w:ascii="Arial" w:hAnsi="Arial" w:cs="Arial"/>
          <w:noProof/>
          <w:sz w:val="24"/>
          <w:szCs w:val="24"/>
        </w:rPr>
        <w:t>1</w:t>
      </w:r>
      <w:r w:rsidRPr="006F18CC">
        <w:rPr>
          <w:rFonts w:ascii="Arial" w:hAnsi="Arial" w:cs="Arial"/>
          <w:sz w:val="24"/>
          <w:szCs w:val="24"/>
        </w:rPr>
        <w:fldChar w:fldCharType="end"/>
      </w:r>
      <w:r w:rsidRPr="006F18CC">
        <w:rPr>
          <w:rFonts w:ascii="Arial" w:hAnsi="Arial" w:cs="Arial"/>
          <w:sz w:val="24"/>
          <w:szCs w:val="24"/>
        </w:rPr>
        <w:t xml:space="preserve"> Population breakdown of surveyed population</w:t>
      </w:r>
    </w:p>
    <w:p w14:paraId="0E89227E" w14:textId="5E0A95AB" w:rsidR="00816465" w:rsidRPr="006F18CC" w:rsidRDefault="00816465" w:rsidP="006F18CC">
      <w:pPr>
        <w:pStyle w:val="ListParagraph"/>
        <w:numPr>
          <w:ilvl w:val="2"/>
          <w:numId w:val="3"/>
        </w:numPr>
        <w:spacing w:line="360" w:lineRule="auto"/>
        <w:rPr>
          <w:rFonts w:ascii="Arial" w:hAnsi="Arial" w:cs="Arial"/>
          <w:b/>
        </w:rPr>
      </w:pPr>
      <w:r w:rsidRPr="006F18CC">
        <w:rPr>
          <w:rFonts w:ascii="Arial" w:hAnsi="Arial" w:cs="Arial"/>
          <w:b/>
        </w:rPr>
        <w:t>Veterinary Advisory services.</w:t>
      </w:r>
    </w:p>
    <w:p w14:paraId="396C69FC" w14:textId="6137E64D" w:rsidR="00816465" w:rsidRPr="006F18CC" w:rsidRDefault="00816465" w:rsidP="006F18CC">
      <w:pPr>
        <w:spacing w:before="240" w:line="360" w:lineRule="auto"/>
        <w:rPr>
          <w:rFonts w:cs="Arial"/>
          <w:sz w:val="24"/>
          <w:szCs w:val="24"/>
        </w:rPr>
      </w:pPr>
      <w:r w:rsidRPr="006F18CC">
        <w:rPr>
          <w:rFonts w:cs="Arial"/>
          <w:sz w:val="24"/>
          <w:szCs w:val="24"/>
        </w:rPr>
        <w:t xml:space="preserve">In this case, most of the participants owned goats while some of them owned both goats and sheep. The following chart depicts that, </w:t>
      </w:r>
      <w:r w:rsidR="00594092" w:rsidRPr="006F18CC">
        <w:rPr>
          <w:rFonts w:cs="Arial"/>
          <w:sz w:val="24"/>
          <w:szCs w:val="24"/>
        </w:rPr>
        <w:t>total of 57 participants which is equivalent of 76% of total population owned by goats while 18 participants (24%) of total population owned by both Goats and sheep. As the result shows, none of the participants owned either camel, cattle, or poultry.</w:t>
      </w:r>
    </w:p>
    <w:p w14:paraId="711D95BB" w14:textId="00CCC596" w:rsidR="00433BF9" w:rsidRPr="006F18CC" w:rsidRDefault="00816465" w:rsidP="006F18CC">
      <w:pPr>
        <w:spacing w:line="360" w:lineRule="auto"/>
        <w:rPr>
          <w:rFonts w:cs="Arial"/>
          <w:sz w:val="24"/>
          <w:szCs w:val="24"/>
        </w:rPr>
      </w:pPr>
      <w:r w:rsidRPr="006F18CC">
        <w:rPr>
          <w:rFonts w:cs="Arial"/>
          <w:noProof/>
          <w:sz w:val="24"/>
          <w:szCs w:val="24"/>
          <w14:ligatures w14:val="standardContextual"/>
        </w:rPr>
        <w:drawing>
          <wp:inline distT="0" distB="0" distL="0" distR="0" wp14:anchorId="4AC4C975" wp14:editId="2D0B6CC8">
            <wp:extent cx="6065520" cy="1920240"/>
            <wp:effectExtent l="0" t="0" r="0" b="3810"/>
            <wp:docPr id="68151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15158" name=""/>
                    <pic:cNvPicPr/>
                  </pic:nvPicPr>
                  <pic:blipFill>
                    <a:blip r:embed="rId15"/>
                    <a:stretch>
                      <a:fillRect/>
                    </a:stretch>
                  </pic:blipFill>
                  <pic:spPr>
                    <a:xfrm>
                      <a:off x="0" y="0"/>
                      <a:ext cx="6065520" cy="1920240"/>
                    </a:xfrm>
                    <a:prstGeom prst="rect">
                      <a:avLst/>
                    </a:prstGeom>
                  </pic:spPr>
                </pic:pic>
              </a:graphicData>
            </a:graphic>
          </wp:inline>
        </w:drawing>
      </w:r>
    </w:p>
    <w:p w14:paraId="3B852256" w14:textId="26CC0CD0" w:rsidR="00F368E4" w:rsidRPr="006F18CC" w:rsidRDefault="00F368E4" w:rsidP="006F18CC">
      <w:pPr>
        <w:spacing w:line="360" w:lineRule="auto"/>
        <w:rPr>
          <w:rFonts w:cs="Arial"/>
          <w:i/>
          <w:iCs/>
          <w:sz w:val="24"/>
          <w:szCs w:val="24"/>
        </w:rPr>
      </w:pPr>
      <w:r w:rsidRPr="006F18CC">
        <w:rPr>
          <w:rFonts w:cs="Arial"/>
          <w:i/>
          <w:iCs/>
          <w:sz w:val="24"/>
          <w:szCs w:val="24"/>
        </w:rPr>
        <w:t>Chart 1. Populations type of livestock owned.</w:t>
      </w:r>
    </w:p>
    <w:p w14:paraId="1EE49114" w14:textId="034C443A" w:rsidR="005E501C" w:rsidRPr="006F18CC" w:rsidRDefault="007F6997" w:rsidP="006F18CC">
      <w:pPr>
        <w:spacing w:line="360" w:lineRule="auto"/>
        <w:rPr>
          <w:rFonts w:cs="Arial"/>
          <w:sz w:val="24"/>
          <w:szCs w:val="24"/>
        </w:rPr>
      </w:pPr>
      <w:r w:rsidRPr="006F18CC">
        <w:rPr>
          <w:rFonts w:cs="Arial"/>
          <w:sz w:val="24"/>
          <w:szCs w:val="24"/>
        </w:rPr>
        <w:t xml:space="preserve">Based on the above chart, the below chart also summarizes type of livestock owned respondents per camp, 84.4% of the total respondents from Kobe camp owned by goats while 19.6% of the respondents of Kobe are also owned by sheep. From the </w:t>
      </w:r>
      <w:proofErr w:type="spellStart"/>
      <w:r w:rsidRPr="006F18CC">
        <w:rPr>
          <w:rFonts w:cs="Arial"/>
          <w:sz w:val="24"/>
          <w:szCs w:val="24"/>
        </w:rPr>
        <w:t>Melkadida</w:t>
      </w:r>
      <w:proofErr w:type="spellEnd"/>
      <w:r w:rsidRPr="006F18CC">
        <w:rPr>
          <w:rFonts w:cs="Arial"/>
          <w:sz w:val="24"/>
          <w:szCs w:val="24"/>
        </w:rPr>
        <w:t xml:space="preserve"> respondents, </w:t>
      </w:r>
      <w:r w:rsidR="00F368E4" w:rsidRPr="006F18CC">
        <w:rPr>
          <w:rFonts w:cs="Arial"/>
          <w:sz w:val="24"/>
          <w:szCs w:val="24"/>
        </w:rPr>
        <w:t xml:space="preserve">82.5% of them owned by goats while 17.5% of them owned by sheep. Among the </w:t>
      </w:r>
      <w:proofErr w:type="spellStart"/>
      <w:r w:rsidR="00F368E4" w:rsidRPr="006F18CC">
        <w:rPr>
          <w:rFonts w:cs="Arial"/>
          <w:sz w:val="24"/>
          <w:szCs w:val="24"/>
        </w:rPr>
        <w:t>Helaweyn</w:t>
      </w:r>
      <w:proofErr w:type="spellEnd"/>
      <w:r w:rsidR="00F368E4" w:rsidRPr="006F18CC">
        <w:rPr>
          <w:rFonts w:cs="Arial"/>
          <w:sz w:val="24"/>
          <w:szCs w:val="24"/>
        </w:rPr>
        <w:t xml:space="preserve"> respondents, 94.5% of them owned by goats and the remaining 5.6% of them owned by sheep. Below </w:t>
      </w:r>
      <w:proofErr w:type="gramStart"/>
      <w:r w:rsidR="00F368E4" w:rsidRPr="006F18CC">
        <w:rPr>
          <w:rFonts w:cs="Arial"/>
          <w:sz w:val="24"/>
          <w:szCs w:val="24"/>
        </w:rPr>
        <w:t>are</w:t>
      </w:r>
      <w:proofErr w:type="gramEnd"/>
      <w:r w:rsidR="00F368E4" w:rsidRPr="006F18CC">
        <w:rPr>
          <w:rFonts w:cs="Arial"/>
          <w:sz w:val="24"/>
          <w:szCs w:val="24"/>
        </w:rPr>
        <w:t xml:space="preserve"> the summary of type of livestock respondents owned per camp.</w:t>
      </w:r>
    </w:p>
    <w:p w14:paraId="7969DC6F" w14:textId="1987167F" w:rsidR="005725F7" w:rsidRPr="006F18CC" w:rsidRDefault="000072C5" w:rsidP="00997595">
      <w:pPr>
        <w:spacing w:line="360" w:lineRule="auto"/>
        <w:jc w:val="center"/>
        <w:rPr>
          <w:rFonts w:cs="Arial"/>
          <w:sz w:val="24"/>
          <w:szCs w:val="24"/>
        </w:rPr>
      </w:pPr>
      <w:r w:rsidRPr="006F18CC">
        <w:rPr>
          <w:rFonts w:cs="Arial"/>
          <w:noProof/>
          <w:sz w:val="24"/>
          <w:szCs w:val="24"/>
          <w14:ligatures w14:val="standardContextual"/>
        </w:rPr>
        <w:lastRenderedPageBreak/>
        <w:drawing>
          <wp:inline distT="0" distB="0" distL="0" distR="0" wp14:anchorId="5D23B701" wp14:editId="5D75D5FD">
            <wp:extent cx="4672629" cy="2232978"/>
            <wp:effectExtent l="0" t="0" r="0" b="0"/>
            <wp:docPr id="20521142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4248" name="Picture 1" descr="A screenshot of a graph&#10;&#10;Description automatically generated"/>
                    <pic:cNvPicPr/>
                  </pic:nvPicPr>
                  <pic:blipFill>
                    <a:blip r:embed="rId16"/>
                    <a:stretch>
                      <a:fillRect/>
                    </a:stretch>
                  </pic:blipFill>
                  <pic:spPr>
                    <a:xfrm>
                      <a:off x="0" y="0"/>
                      <a:ext cx="4687827" cy="2240241"/>
                    </a:xfrm>
                    <a:prstGeom prst="rect">
                      <a:avLst/>
                    </a:prstGeom>
                  </pic:spPr>
                </pic:pic>
              </a:graphicData>
            </a:graphic>
          </wp:inline>
        </w:drawing>
      </w:r>
    </w:p>
    <w:p w14:paraId="52B770C4" w14:textId="4ADA61E2" w:rsidR="00613320" w:rsidRPr="006F18CC" w:rsidRDefault="00613320" w:rsidP="006F18CC">
      <w:pPr>
        <w:pStyle w:val="ListParagraph"/>
        <w:numPr>
          <w:ilvl w:val="2"/>
          <w:numId w:val="3"/>
        </w:numPr>
        <w:spacing w:line="360" w:lineRule="auto"/>
        <w:rPr>
          <w:rFonts w:ascii="Arial" w:hAnsi="Arial" w:cs="Arial"/>
          <w:b/>
          <w:bCs/>
        </w:rPr>
      </w:pPr>
      <w:r w:rsidRPr="006F18CC">
        <w:rPr>
          <w:rFonts w:ascii="Arial" w:hAnsi="Arial" w:cs="Arial"/>
          <w:b/>
          <w:bCs/>
        </w:rPr>
        <w:t>Type of livestock acquired through DRAMS project.</w:t>
      </w:r>
    </w:p>
    <w:p w14:paraId="6C6517EC" w14:textId="6E2411EA" w:rsidR="00BC3142" w:rsidRPr="006F18CC" w:rsidRDefault="00613320" w:rsidP="006F18CC">
      <w:pPr>
        <w:spacing w:line="360" w:lineRule="auto"/>
        <w:rPr>
          <w:rFonts w:cs="Arial"/>
          <w:sz w:val="24"/>
          <w:szCs w:val="24"/>
        </w:rPr>
      </w:pPr>
      <w:r w:rsidRPr="006F18CC">
        <w:rPr>
          <w:rFonts w:cs="Arial"/>
          <w:sz w:val="24"/>
          <w:szCs w:val="24"/>
        </w:rPr>
        <w:t xml:space="preserve">Although most of the respondents already owned livestock, the following chart also summarizes respondents’ type of livestock acquired through DRAMS project. Out of the total 75 respondents 41 (54.67%) of them acquired 3 goats, </w:t>
      </w:r>
      <w:r w:rsidR="00B354DF" w:rsidRPr="006F18CC">
        <w:rPr>
          <w:rFonts w:cs="Arial"/>
          <w:sz w:val="24"/>
          <w:szCs w:val="24"/>
        </w:rPr>
        <w:t xml:space="preserve">20 out of 75, which is 26.67% acquired 3 goats and sheep, 6 out of 75 respondents which is 8% acquired 4 goats, </w:t>
      </w:r>
      <w:r w:rsidR="00BC3142" w:rsidRPr="006F18CC">
        <w:rPr>
          <w:rFonts w:cs="Arial"/>
          <w:sz w:val="24"/>
          <w:szCs w:val="24"/>
        </w:rPr>
        <w:t>5 (6.67%) acquired 5 goats while 3(4%) acquired 3 goats and 3 sheep.</w:t>
      </w:r>
    </w:p>
    <w:p w14:paraId="5B6657BB" w14:textId="18CC217E" w:rsidR="00613320" w:rsidRPr="006F18CC" w:rsidRDefault="00A3427A" w:rsidP="006F18CC">
      <w:pPr>
        <w:spacing w:line="360" w:lineRule="auto"/>
        <w:jc w:val="center"/>
        <w:rPr>
          <w:rFonts w:cs="Arial"/>
          <w:sz w:val="24"/>
          <w:szCs w:val="24"/>
        </w:rPr>
      </w:pPr>
      <w:r>
        <w:rPr>
          <w:noProof/>
          <w14:ligatures w14:val="standardContextual"/>
        </w:rPr>
        <w:drawing>
          <wp:inline distT="0" distB="0" distL="0" distR="0" wp14:anchorId="3FBAB2C7" wp14:editId="378621F1">
            <wp:extent cx="4305300" cy="2821903"/>
            <wp:effectExtent l="0" t="0" r="0" b="0"/>
            <wp:docPr id="164846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64788" name=""/>
                    <pic:cNvPicPr/>
                  </pic:nvPicPr>
                  <pic:blipFill>
                    <a:blip r:embed="rId17"/>
                    <a:stretch>
                      <a:fillRect/>
                    </a:stretch>
                  </pic:blipFill>
                  <pic:spPr>
                    <a:xfrm>
                      <a:off x="0" y="0"/>
                      <a:ext cx="4318320" cy="2830437"/>
                    </a:xfrm>
                    <a:prstGeom prst="rect">
                      <a:avLst/>
                    </a:prstGeom>
                  </pic:spPr>
                </pic:pic>
              </a:graphicData>
            </a:graphic>
          </wp:inline>
        </w:drawing>
      </w:r>
    </w:p>
    <w:p w14:paraId="730FF83E" w14:textId="6A2D953E" w:rsidR="00174D99" w:rsidRPr="006F18CC" w:rsidRDefault="00BC3142" w:rsidP="006F18CC">
      <w:pPr>
        <w:spacing w:line="360" w:lineRule="auto"/>
        <w:rPr>
          <w:rFonts w:cs="Arial"/>
          <w:sz w:val="24"/>
          <w:szCs w:val="24"/>
        </w:rPr>
      </w:pPr>
      <w:r w:rsidRPr="006F18CC">
        <w:rPr>
          <w:rFonts w:cs="Arial"/>
          <w:sz w:val="24"/>
          <w:szCs w:val="24"/>
        </w:rPr>
        <w:t>Chart2 type of livestock acquired through DREAMS Project</w:t>
      </w:r>
    </w:p>
    <w:p w14:paraId="6AA8ADB2" w14:textId="6FC90FC5" w:rsidR="00174D99" w:rsidRPr="006F18CC" w:rsidRDefault="00174D99" w:rsidP="006F18CC">
      <w:pPr>
        <w:pStyle w:val="ListParagraph"/>
        <w:numPr>
          <w:ilvl w:val="2"/>
          <w:numId w:val="3"/>
        </w:numPr>
        <w:spacing w:line="360" w:lineRule="auto"/>
        <w:rPr>
          <w:rFonts w:ascii="Arial" w:hAnsi="Arial" w:cs="Arial"/>
          <w:b/>
          <w:bCs/>
        </w:rPr>
      </w:pPr>
      <w:r w:rsidRPr="006F18CC">
        <w:rPr>
          <w:rFonts w:ascii="Arial" w:hAnsi="Arial" w:cs="Arial"/>
          <w:b/>
          <w:bCs/>
        </w:rPr>
        <w:t xml:space="preserve">Drug accessibility before DREAMS project </w:t>
      </w:r>
      <w:r w:rsidR="00760CCE" w:rsidRPr="006F18CC">
        <w:rPr>
          <w:rFonts w:ascii="Arial" w:hAnsi="Arial" w:cs="Arial"/>
          <w:b/>
          <w:bCs/>
        </w:rPr>
        <w:t>intervention.</w:t>
      </w:r>
    </w:p>
    <w:p w14:paraId="1C307928" w14:textId="3C965BFF" w:rsidR="00760CCE" w:rsidRPr="006F18CC" w:rsidRDefault="00CC344D" w:rsidP="006F18CC">
      <w:pPr>
        <w:spacing w:line="360" w:lineRule="auto"/>
        <w:rPr>
          <w:rFonts w:cs="Arial"/>
          <w:sz w:val="24"/>
          <w:szCs w:val="24"/>
        </w:rPr>
      </w:pPr>
      <w:r w:rsidRPr="006F18CC">
        <w:rPr>
          <w:rFonts w:cs="Arial"/>
          <w:sz w:val="24"/>
          <w:szCs w:val="24"/>
        </w:rPr>
        <w:lastRenderedPageBreak/>
        <w:t>Mercy corps facilitated and capacitated the establishment of Private veterinary pharmacies in the camps of DREAMS project intervention. How ever all 75 respondents asked Before DREAMs how you were acquiring drugs and other services? And provided the same response which is they were purchasing the drugs local Private veterinary pharmacies.</w:t>
      </w:r>
    </w:p>
    <w:p w14:paraId="3FB95FDA" w14:textId="78B8D2C9" w:rsidR="00C36C21" w:rsidRPr="009C77D9" w:rsidRDefault="00CC344D" w:rsidP="009C77D9">
      <w:pPr>
        <w:spacing w:line="360" w:lineRule="auto"/>
        <w:rPr>
          <w:rFonts w:cs="Arial"/>
          <w:sz w:val="24"/>
          <w:szCs w:val="24"/>
        </w:rPr>
      </w:pPr>
      <w:r w:rsidRPr="006F18CC">
        <w:rPr>
          <w:rFonts w:cs="Arial"/>
          <w:sz w:val="24"/>
          <w:szCs w:val="24"/>
        </w:rPr>
        <w:t xml:space="preserve">The following charts point up the how the community accessed the </w:t>
      </w:r>
      <w:r w:rsidR="00EF22AA" w:rsidRPr="006F18CC">
        <w:rPr>
          <w:rFonts w:cs="Arial"/>
          <w:sz w:val="24"/>
          <w:szCs w:val="24"/>
        </w:rPr>
        <w:t>drugs before DREAMS project.</w:t>
      </w:r>
    </w:p>
    <w:p w14:paraId="7E74B06D" w14:textId="4FECE821" w:rsidR="00C36C21" w:rsidRPr="006F18CC" w:rsidRDefault="00E44B48" w:rsidP="006F18CC">
      <w:pPr>
        <w:pStyle w:val="ListParagraph"/>
        <w:numPr>
          <w:ilvl w:val="2"/>
          <w:numId w:val="3"/>
        </w:numPr>
        <w:spacing w:line="360" w:lineRule="auto"/>
        <w:rPr>
          <w:rFonts w:ascii="Arial" w:hAnsi="Arial" w:cs="Arial"/>
          <w:b/>
          <w:bCs/>
        </w:rPr>
      </w:pPr>
      <w:r w:rsidRPr="006F18CC">
        <w:rPr>
          <w:rFonts w:ascii="Arial" w:hAnsi="Arial" w:cs="Arial"/>
        </w:rPr>
        <w:t>What advisory service did you receive from the PVP?</w:t>
      </w:r>
    </w:p>
    <w:p w14:paraId="2AD8B07E" w14:textId="77BD5485" w:rsidR="00BD607D" w:rsidRPr="006F18CC" w:rsidRDefault="00045F17" w:rsidP="006F18CC">
      <w:pPr>
        <w:spacing w:line="360" w:lineRule="auto"/>
        <w:rPr>
          <w:rFonts w:cs="Arial"/>
          <w:sz w:val="24"/>
          <w:szCs w:val="24"/>
        </w:rPr>
      </w:pPr>
      <w:r w:rsidRPr="006F18CC">
        <w:rPr>
          <w:rFonts w:cs="Arial"/>
          <w:sz w:val="24"/>
          <w:szCs w:val="24"/>
        </w:rPr>
        <w:t>B</w:t>
      </w:r>
      <w:r w:rsidR="00BD607D" w:rsidRPr="006F18CC">
        <w:rPr>
          <w:rFonts w:cs="Arial"/>
          <w:sz w:val="24"/>
          <w:szCs w:val="24"/>
        </w:rPr>
        <w:t xml:space="preserve">ased on the PDM assessment conducted, </w:t>
      </w:r>
      <w:r w:rsidR="006241B1" w:rsidRPr="006F18CC">
        <w:rPr>
          <w:rFonts w:cs="Arial"/>
          <w:sz w:val="24"/>
          <w:szCs w:val="24"/>
        </w:rPr>
        <w:t xml:space="preserve">the beneficiaries received from the PVPs product knowledge as 48 respondents which is 64% of the total participants responded, 16 (21.33%) </w:t>
      </w:r>
      <w:proofErr w:type="spellStart"/>
      <w:r w:rsidR="006241B1" w:rsidRPr="006F18CC">
        <w:rPr>
          <w:rFonts w:cs="Arial"/>
          <w:sz w:val="24"/>
          <w:szCs w:val="24"/>
        </w:rPr>
        <w:t>f</w:t>
      </w:r>
      <w:proofErr w:type="spellEnd"/>
      <w:r w:rsidR="006241B1" w:rsidRPr="006F18CC">
        <w:rPr>
          <w:rFonts w:cs="Arial"/>
          <w:sz w:val="24"/>
          <w:szCs w:val="24"/>
        </w:rPr>
        <w:t xml:space="preserve"> the respondents also responded that they have been received the PVPs product knowledge and husbandry processes. 8 (10.67%) of the respondents said that they have received from the PVPs product knowledge, </w:t>
      </w:r>
      <w:proofErr w:type="gramStart"/>
      <w:r w:rsidR="006241B1" w:rsidRPr="006F18CC">
        <w:rPr>
          <w:rFonts w:cs="Arial"/>
          <w:sz w:val="24"/>
          <w:szCs w:val="24"/>
        </w:rPr>
        <w:t>breeding</w:t>
      </w:r>
      <w:proofErr w:type="gramEnd"/>
      <w:r w:rsidR="006241B1" w:rsidRPr="006F18CC">
        <w:rPr>
          <w:rFonts w:cs="Arial"/>
          <w:sz w:val="24"/>
          <w:szCs w:val="24"/>
        </w:rPr>
        <w:t xml:space="preserve"> and husbandry process while the remaining 3 (4) of the respondents responded all which means they have been revoicing the PVPs all necessary information.</w:t>
      </w:r>
    </w:p>
    <w:p w14:paraId="2438C83E" w14:textId="35027883" w:rsidR="007B3027" w:rsidRPr="006F18CC" w:rsidRDefault="00E933B6" w:rsidP="006F18CC">
      <w:pPr>
        <w:pStyle w:val="ListParagraph"/>
        <w:spacing w:line="360" w:lineRule="auto"/>
        <w:ind w:left="450"/>
        <w:jc w:val="center"/>
        <w:rPr>
          <w:rFonts w:ascii="Arial" w:hAnsi="Arial" w:cs="Arial"/>
        </w:rPr>
      </w:pPr>
      <w:r w:rsidRPr="006F18CC">
        <w:rPr>
          <w:rFonts w:ascii="Arial" w:hAnsi="Arial" w:cs="Arial"/>
          <w:noProof/>
          <w14:ligatures w14:val="standardContextual"/>
        </w:rPr>
        <w:drawing>
          <wp:inline distT="0" distB="0" distL="0" distR="0" wp14:anchorId="0E84F83C" wp14:editId="3215CDF7">
            <wp:extent cx="5943600" cy="3101975"/>
            <wp:effectExtent l="0" t="0" r="0" b="3175"/>
            <wp:docPr id="1454995202"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95202" name="Picture 1" descr="A pie chart with text&#10;&#10;Description automatically generated"/>
                    <pic:cNvPicPr/>
                  </pic:nvPicPr>
                  <pic:blipFill>
                    <a:blip r:embed="rId18"/>
                    <a:stretch>
                      <a:fillRect/>
                    </a:stretch>
                  </pic:blipFill>
                  <pic:spPr>
                    <a:xfrm>
                      <a:off x="0" y="0"/>
                      <a:ext cx="5943600" cy="3101975"/>
                    </a:xfrm>
                    <a:prstGeom prst="rect">
                      <a:avLst/>
                    </a:prstGeom>
                  </pic:spPr>
                </pic:pic>
              </a:graphicData>
            </a:graphic>
          </wp:inline>
        </w:drawing>
      </w:r>
    </w:p>
    <w:p w14:paraId="71C08DA9" w14:textId="6C541130" w:rsidR="007B3027" w:rsidRPr="006F18CC" w:rsidRDefault="007B3027" w:rsidP="006F18CC">
      <w:pPr>
        <w:pStyle w:val="ListParagraph"/>
        <w:spacing w:line="360" w:lineRule="auto"/>
        <w:ind w:left="450"/>
        <w:rPr>
          <w:rFonts w:ascii="Arial" w:hAnsi="Arial" w:cs="Arial"/>
        </w:rPr>
      </w:pPr>
      <w:r w:rsidRPr="006F18CC">
        <w:rPr>
          <w:rFonts w:ascii="Arial" w:hAnsi="Arial" w:cs="Arial"/>
        </w:rPr>
        <w:t>Chart 4 advisory services received from the PVPs.</w:t>
      </w:r>
    </w:p>
    <w:p w14:paraId="23A3A1B8" w14:textId="0A394977" w:rsidR="00511FB3" w:rsidRPr="006F18CC" w:rsidRDefault="00511FB3" w:rsidP="006F18CC">
      <w:pPr>
        <w:pStyle w:val="ListParagraph"/>
        <w:spacing w:line="360" w:lineRule="auto"/>
        <w:ind w:left="450"/>
        <w:rPr>
          <w:rFonts w:ascii="Arial" w:hAnsi="Arial" w:cs="Arial"/>
        </w:rPr>
      </w:pPr>
      <w:r w:rsidRPr="006F18CC">
        <w:rPr>
          <w:rFonts w:ascii="Arial" w:hAnsi="Arial" w:cs="Arial"/>
          <w:noProof/>
          <w14:ligatures w14:val="standardContextual"/>
        </w:rPr>
        <w:lastRenderedPageBreak/>
        <w:drawing>
          <wp:inline distT="0" distB="0" distL="0" distR="0" wp14:anchorId="52C40563" wp14:editId="751830F7">
            <wp:extent cx="5943600" cy="2721610"/>
            <wp:effectExtent l="0" t="0" r="0" b="2540"/>
            <wp:docPr id="118052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26613" name=""/>
                    <pic:cNvPicPr/>
                  </pic:nvPicPr>
                  <pic:blipFill>
                    <a:blip r:embed="rId19"/>
                    <a:stretch>
                      <a:fillRect/>
                    </a:stretch>
                  </pic:blipFill>
                  <pic:spPr>
                    <a:xfrm>
                      <a:off x="0" y="0"/>
                      <a:ext cx="5943600" cy="2721610"/>
                    </a:xfrm>
                    <a:prstGeom prst="rect">
                      <a:avLst/>
                    </a:prstGeom>
                  </pic:spPr>
                </pic:pic>
              </a:graphicData>
            </a:graphic>
          </wp:inline>
        </w:drawing>
      </w:r>
    </w:p>
    <w:p w14:paraId="3D301842" w14:textId="2C81FCDF" w:rsidR="007B3027" w:rsidRPr="006F18CC" w:rsidRDefault="007B3027" w:rsidP="006F18CC">
      <w:pPr>
        <w:pStyle w:val="ListParagraph"/>
        <w:spacing w:line="360" w:lineRule="auto"/>
        <w:ind w:left="450"/>
        <w:rPr>
          <w:rFonts w:ascii="Arial" w:hAnsi="Arial" w:cs="Arial"/>
        </w:rPr>
      </w:pPr>
      <w:r w:rsidRPr="006F18CC">
        <w:rPr>
          <w:rFonts w:ascii="Arial" w:hAnsi="Arial" w:cs="Arial"/>
        </w:rPr>
        <w:t xml:space="preserve">The above chart also depicts that PVP service types per Kebele/camp and 65.2%, 67.5%, and 61.1% of the respondents from Kobe, </w:t>
      </w:r>
      <w:proofErr w:type="spellStart"/>
      <w:r w:rsidRPr="006F18CC">
        <w:rPr>
          <w:rFonts w:ascii="Arial" w:hAnsi="Arial" w:cs="Arial"/>
        </w:rPr>
        <w:t>Melkadida</w:t>
      </w:r>
      <w:proofErr w:type="spellEnd"/>
      <w:r w:rsidRPr="006F18CC">
        <w:rPr>
          <w:rFonts w:ascii="Arial" w:hAnsi="Arial" w:cs="Arial"/>
        </w:rPr>
        <w:t xml:space="preserve"> and </w:t>
      </w:r>
      <w:proofErr w:type="spellStart"/>
      <w:r w:rsidRPr="006F18CC">
        <w:rPr>
          <w:rFonts w:ascii="Arial" w:hAnsi="Arial" w:cs="Arial"/>
        </w:rPr>
        <w:t>Helaweyn</w:t>
      </w:r>
      <w:proofErr w:type="spellEnd"/>
      <w:r w:rsidRPr="006F18CC">
        <w:rPr>
          <w:rFonts w:ascii="Arial" w:hAnsi="Arial" w:cs="Arial"/>
        </w:rPr>
        <w:t xml:space="preserve"> received from the PVP product knowledge respectively, 21.7</w:t>
      </w:r>
      <w:r w:rsidR="00A3427A" w:rsidRPr="006F18CC">
        <w:rPr>
          <w:rFonts w:ascii="Arial" w:hAnsi="Arial" w:cs="Arial"/>
        </w:rPr>
        <w:t>%, 25.0</w:t>
      </w:r>
      <w:r w:rsidR="006F18CC" w:rsidRPr="006F18CC">
        <w:rPr>
          <w:rFonts w:ascii="Arial" w:hAnsi="Arial" w:cs="Arial"/>
        </w:rPr>
        <w:t xml:space="preserve">%, and 25.0% of the respondents from Kobe, </w:t>
      </w:r>
      <w:proofErr w:type="spellStart"/>
      <w:r w:rsidR="006F18CC" w:rsidRPr="006F18CC">
        <w:rPr>
          <w:rFonts w:ascii="Arial" w:hAnsi="Arial" w:cs="Arial"/>
        </w:rPr>
        <w:t>Melkadida</w:t>
      </w:r>
      <w:proofErr w:type="spellEnd"/>
      <w:r w:rsidR="006F18CC" w:rsidRPr="006F18CC">
        <w:rPr>
          <w:rFonts w:ascii="Arial" w:hAnsi="Arial" w:cs="Arial"/>
        </w:rPr>
        <w:t xml:space="preserve"> and </w:t>
      </w:r>
      <w:proofErr w:type="spellStart"/>
      <w:r w:rsidR="006F18CC" w:rsidRPr="006F18CC">
        <w:rPr>
          <w:rFonts w:ascii="Arial" w:hAnsi="Arial" w:cs="Arial"/>
        </w:rPr>
        <w:t>Helaweyn</w:t>
      </w:r>
      <w:proofErr w:type="spellEnd"/>
      <w:r w:rsidR="006F18CC" w:rsidRPr="006F18CC">
        <w:rPr>
          <w:rFonts w:ascii="Arial" w:hAnsi="Arial" w:cs="Arial"/>
        </w:rPr>
        <w:t xml:space="preserve"> received from the PVP husbandry process and 8.7%, 5% and 13.9% from Kobe, </w:t>
      </w:r>
      <w:proofErr w:type="spellStart"/>
      <w:r w:rsidR="006F18CC" w:rsidRPr="006F18CC">
        <w:rPr>
          <w:rFonts w:ascii="Arial" w:hAnsi="Arial" w:cs="Arial"/>
        </w:rPr>
        <w:t>Melkadida</w:t>
      </w:r>
      <w:proofErr w:type="spellEnd"/>
      <w:r w:rsidR="006F18CC" w:rsidRPr="006F18CC">
        <w:rPr>
          <w:rFonts w:ascii="Arial" w:hAnsi="Arial" w:cs="Arial"/>
        </w:rPr>
        <w:t xml:space="preserve"> and </w:t>
      </w:r>
      <w:proofErr w:type="spellStart"/>
      <w:r w:rsidR="006F18CC" w:rsidRPr="006F18CC">
        <w:rPr>
          <w:rFonts w:ascii="Arial" w:hAnsi="Arial" w:cs="Arial"/>
        </w:rPr>
        <w:t>Helaweyn</w:t>
      </w:r>
      <w:proofErr w:type="spellEnd"/>
      <w:r w:rsidR="006F18CC" w:rsidRPr="006F18CC">
        <w:rPr>
          <w:rFonts w:ascii="Arial" w:hAnsi="Arial" w:cs="Arial"/>
        </w:rPr>
        <w:t xml:space="preserve"> received from the PVP breeding.</w:t>
      </w:r>
    </w:p>
    <w:p w14:paraId="0D228D10" w14:textId="164A49E7" w:rsidR="00E44B48" w:rsidRPr="006F18CC" w:rsidRDefault="00E44B48" w:rsidP="006F18CC">
      <w:pPr>
        <w:spacing w:line="360" w:lineRule="auto"/>
        <w:rPr>
          <w:rFonts w:cs="Arial"/>
          <w:sz w:val="24"/>
          <w:szCs w:val="24"/>
        </w:rPr>
      </w:pPr>
    </w:p>
    <w:p w14:paraId="02E22BA5" w14:textId="747AFD41" w:rsidR="00B54628" w:rsidRPr="006F18CC" w:rsidRDefault="00B54628" w:rsidP="006F18CC">
      <w:pPr>
        <w:pStyle w:val="ListParagraph"/>
        <w:numPr>
          <w:ilvl w:val="2"/>
          <w:numId w:val="3"/>
        </w:numPr>
        <w:spacing w:line="360" w:lineRule="auto"/>
        <w:rPr>
          <w:rFonts w:ascii="Arial" w:hAnsi="Arial" w:cs="Arial"/>
          <w:b/>
          <w:bCs/>
        </w:rPr>
      </w:pPr>
      <w:r w:rsidRPr="006F18CC">
        <w:rPr>
          <w:rFonts w:ascii="Arial" w:hAnsi="Arial" w:cs="Arial"/>
          <w:b/>
          <w:bCs/>
        </w:rPr>
        <w:t>What herd size in terms of numbers was treated or fed?</w:t>
      </w:r>
    </w:p>
    <w:p w14:paraId="30A0A250" w14:textId="77777777" w:rsidR="00311A55" w:rsidRPr="006F18CC" w:rsidRDefault="00311A55" w:rsidP="006F18CC">
      <w:pPr>
        <w:spacing w:line="360" w:lineRule="auto"/>
        <w:ind w:left="720"/>
        <w:rPr>
          <w:rFonts w:cs="Arial"/>
          <w:sz w:val="24"/>
          <w:szCs w:val="24"/>
        </w:rPr>
      </w:pPr>
    </w:p>
    <w:p w14:paraId="50775682" w14:textId="11CECF21" w:rsidR="00311A55" w:rsidRPr="006F18CC" w:rsidRDefault="00B54628" w:rsidP="006F18CC">
      <w:pPr>
        <w:spacing w:line="360" w:lineRule="auto"/>
        <w:rPr>
          <w:rFonts w:cs="Arial"/>
          <w:sz w:val="24"/>
          <w:szCs w:val="24"/>
        </w:rPr>
      </w:pPr>
      <w:r w:rsidRPr="006F18CC">
        <w:rPr>
          <w:rFonts w:cs="Arial"/>
          <w:sz w:val="24"/>
          <w:szCs w:val="24"/>
        </w:rPr>
        <w:t xml:space="preserve">Regarding the question of What herd size in terms of numbers was treated or fed? 42 (56%) of total respondents responded that they have been treated or </w:t>
      </w:r>
      <w:r w:rsidR="00311A55" w:rsidRPr="006F18CC">
        <w:rPr>
          <w:rFonts w:cs="Arial"/>
          <w:sz w:val="24"/>
          <w:szCs w:val="24"/>
        </w:rPr>
        <w:t>fed</w:t>
      </w:r>
      <w:r w:rsidRPr="006F18CC">
        <w:rPr>
          <w:rFonts w:cs="Arial"/>
          <w:sz w:val="24"/>
          <w:szCs w:val="24"/>
        </w:rPr>
        <w:t xml:space="preserve"> 3 herd sizes, 12 </w:t>
      </w:r>
      <w:r w:rsidR="00311A55" w:rsidRPr="006F18CC">
        <w:rPr>
          <w:rFonts w:cs="Arial"/>
          <w:sz w:val="24"/>
          <w:szCs w:val="24"/>
        </w:rPr>
        <w:t>(16%) of the total respondents also said that they have been treated 4 herd sizes, 11 (14.67%) of total respondents said they have been treated 5 herd sizes.</w:t>
      </w:r>
    </w:p>
    <w:p w14:paraId="0F67DB76" w14:textId="7DCB7ABD" w:rsidR="00B603EB" w:rsidRPr="006F18CC" w:rsidRDefault="00311A55" w:rsidP="006F18CC">
      <w:pPr>
        <w:spacing w:line="360" w:lineRule="auto"/>
        <w:rPr>
          <w:rFonts w:cs="Arial"/>
          <w:sz w:val="24"/>
          <w:szCs w:val="24"/>
        </w:rPr>
      </w:pPr>
      <w:r w:rsidRPr="006F18CC">
        <w:rPr>
          <w:rFonts w:cs="Arial"/>
          <w:sz w:val="24"/>
          <w:szCs w:val="24"/>
        </w:rPr>
        <w:t xml:space="preserve">In addition to this, </w:t>
      </w:r>
      <w:r w:rsidR="00B603EB" w:rsidRPr="006F18CC">
        <w:rPr>
          <w:rFonts w:cs="Arial"/>
          <w:sz w:val="24"/>
          <w:szCs w:val="24"/>
        </w:rPr>
        <w:t>3 (4%) of the total respondents responded that they have been treated 6 herd sizes while 2 (2.67%) of the respondents said they have been treated 7 herd sizes, in similar number of respondents also said they have been treated 2 herd sizes while 1 (1.33%) of the respondents said they have been treated 10, 11 and 15 herd sizes respectively.</w:t>
      </w:r>
    </w:p>
    <w:p w14:paraId="1DCA3446" w14:textId="7A620E5A" w:rsidR="00B603EB" w:rsidRPr="006F18CC" w:rsidRDefault="00B603EB" w:rsidP="006F18CC">
      <w:pPr>
        <w:spacing w:line="360" w:lineRule="auto"/>
        <w:rPr>
          <w:rFonts w:cs="Arial"/>
          <w:sz w:val="24"/>
          <w:szCs w:val="24"/>
        </w:rPr>
      </w:pPr>
      <w:r w:rsidRPr="006F18CC">
        <w:rPr>
          <w:rFonts w:cs="Arial"/>
          <w:sz w:val="24"/>
          <w:szCs w:val="24"/>
        </w:rPr>
        <w:lastRenderedPageBreak/>
        <w:t>The following chart easily summarizes the number of herd size treated per household.</w:t>
      </w:r>
    </w:p>
    <w:p w14:paraId="7242F483" w14:textId="179E4796" w:rsidR="00B54628" w:rsidRPr="006F18CC" w:rsidRDefault="00B54628" w:rsidP="006F18CC">
      <w:pPr>
        <w:spacing w:line="360" w:lineRule="auto"/>
        <w:rPr>
          <w:rFonts w:cs="Arial"/>
          <w:sz w:val="24"/>
          <w:szCs w:val="24"/>
        </w:rPr>
      </w:pPr>
      <w:r w:rsidRPr="006F18CC">
        <w:rPr>
          <w:rFonts w:cs="Arial"/>
          <w:noProof/>
          <w:sz w:val="24"/>
          <w:szCs w:val="24"/>
          <w14:ligatures w14:val="standardContextual"/>
        </w:rPr>
        <w:drawing>
          <wp:inline distT="0" distB="0" distL="0" distR="0" wp14:anchorId="2E2D10A6" wp14:editId="346E6250">
            <wp:extent cx="5943600" cy="2750820"/>
            <wp:effectExtent l="0" t="0" r="0" b="0"/>
            <wp:docPr id="158012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21077" name=""/>
                    <pic:cNvPicPr/>
                  </pic:nvPicPr>
                  <pic:blipFill>
                    <a:blip r:embed="rId20"/>
                    <a:stretch>
                      <a:fillRect/>
                    </a:stretch>
                  </pic:blipFill>
                  <pic:spPr>
                    <a:xfrm>
                      <a:off x="0" y="0"/>
                      <a:ext cx="5943600" cy="2750820"/>
                    </a:xfrm>
                    <a:prstGeom prst="rect">
                      <a:avLst/>
                    </a:prstGeom>
                  </pic:spPr>
                </pic:pic>
              </a:graphicData>
            </a:graphic>
          </wp:inline>
        </w:drawing>
      </w:r>
    </w:p>
    <w:p w14:paraId="0E73797A" w14:textId="4CB8E442" w:rsidR="00B603EB" w:rsidRPr="006F18CC" w:rsidRDefault="00B603EB" w:rsidP="006F18CC">
      <w:pPr>
        <w:spacing w:line="360" w:lineRule="auto"/>
        <w:rPr>
          <w:rFonts w:cs="Arial"/>
          <w:sz w:val="24"/>
          <w:szCs w:val="24"/>
        </w:rPr>
      </w:pPr>
      <w:r w:rsidRPr="006F18CC">
        <w:rPr>
          <w:rFonts w:cs="Arial"/>
          <w:sz w:val="24"/>
          <w:szCs w:val="24"/>
        </w:rPr>
        <w:t>Chart 6 number of herd size treated per household.</w:t>
      </w:r>
    </w:p>
    <w:p w14:paraId="2E89B9C6" w14:textId="29CB61FB" w:rsidR="00E636EC" w:rsidRPr="006F18CC" w:rsidRDefault="00E636EC" w:rsidP="006F18CC">
      <w:pPr>
        <w:pStyle w:val="ListParagraph"/>
        <w:numPr>
          <w:ilvl w:val="2"/>
          <w:numId w:val="3"/>
        </w:numPr>
        <w:spacing w:line="360" w:lineRule="auto"/>
        <w:rPr>
          <w:rFonts w:ascii="Arial" w:hAnsi="Arial" w:cs="Arial"/>
          <w:b/>
          <w:bCs/>
        </w:rPr>
      </w:pPr>
      <w:r w:rsidRPr="006F18CC">
        <w:rPr>
          <w:rFonts w:ascii="Arial" w:hAnsi="Arial" w:cs="Arial"/>
          <w:b/>
          <w:bCs/>
        </w:rPr>
        <w:t>Do you sell 3 goats you have purchased?</w:t>
      </w:r>
    </w:p>
    <w:p w14:paraId="4FFB2723" w14:textId="77777777" w:rsidR="00E636EC" w:rsidRPr="006F18CC" w:rsidRDefault="00E636EC" w:rsidP="006F18CC">
      <w:pPr>
        <w:spacing w:line="360" w:lineRule="auto"/>
        <w:rPr>
          <w:rFonts w:cs="Arial"/>
          <w:sz w:val="24"/>
          <w:szCs w:val="24"/>
        </w:rPr>
      </w:pPr>
    </w:p>
    <w:p w14:paraId="0ED05E25" w14:textId="3EEA7E35" w:rsidR="00E636EC" w:rsidRPr="006F18CC" w:rsidRDefault="00E636EC" w:rsidP="006F18CC">
      <w:pPr>
        <w:spacing w:line="360" w:lineRule="auto"/>
        <w:rPr>
          <w:rFonts w:cs="Arial"/>
          <w:sz w:val="24"/>
          <w:szCs w:val="24"/>
        </w:rPr>
      </w:pPr>
      <w:r w:rsidRPr="006F18CC">
        <w:rPr>
          <w:rFonts w:cs="Arial"/>
          <w:sz w:val="24"/>
          <w:szCs w:val="24"/>
        </w:rPr>
        <w:t xml:space="preserve">In this time, it was found that out of the 75 respondents who were interviewed, 61 (81.33%) reported that the 3 goats they had purchased were sold, while the remaining 14 (18.67%) stated that their goats were not sold. </w:t>
      </w:r>
    </w:p>
    <w:p w14:paraId="5053A864" w14:textId="6AB8643E" w:rsidR="00E636EC" w:rsidRPr="006F18CC" w:rsidRDefault="00E636EC" w:rsidP="006F18CC">
      <w:pPr>
        <w:spacing w:line="360" w:lineRule="auto"/>
        <w:rPr>
          <w:rFonts w:cs="Arial"/>
          <w:sz w:val="24"/>
          <w:szCs w:val="24"/>
        </w:rPr>
      </w:pPr>
      <w:r w:rsidRPr="006F18CC">
        <w:rPr>
          <w:rFonts w:cs="Arial"/>
          <w:sz w:val="24"/>
          <w:szCs w:val="24"/>
        </w:rPr>
        <w:t>A follow-up question was posed to those who did not sell their goats, inquiring about the reason behind their decision. It was revealed that the goats had been purchased during the rainy season when they were fat and expensive. However, with the change in price and season, it was decided that it was better to keep and feed them at home rather than selling them.</w:t>
      </w:r>
    </w:p>
    <w:p w14:paraId="2CA848D7" w14:textId="0B5BA314" w:rsidR="00B603EB" w:rsidRPr="006F18CC" w:rsidRDefault="00A3427A" w:rsidP="006F18CC">
      <w:pPr>
        <w:spacing w:line="360" w:lineRule="auto"/>
        <w:rPr>
          <w:rFonts w:cs="Arial"/>
          <w:sz w:val="24"/>
          <w:szCs w:val="24"/>
        </w:rPr>
      </w:pPr>
      <w:r>
        <w:rPr>
          <w:noProof/>
          <w14:ligatures w14:val="standardContextual"/>
        </w:rPr>
        <w:lastRenderedPageBreak/>
        <w:drawing>
          <wp:inline distT="0" distB="0" distL="0" distR="0" wp14:anchorId="1F109468" wp14:editId="5BB42999">
            <wp:extent cx="5029200" cy="2340512"/>
            <wp:effectExtent l="0" t="0" r="0" b="3175"/>
            <wp:docPr id="168308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4893" name=""/>
                    <pic:cNvPicPr/>
                  </pic:nvPicPr>
                  <pic:blipFill>
                    <a:blip r:embed="rId21"/>
                    <a:stretch>
                      <a:fillRect/>
                    </a:stretch>
                  </pic:blipFill>
                  <pic:spPr>
                    <a:xfrm>
                      <a:off x="0" y="0"/>
                      <a:ext cx="5036980" cy="2344133"/>
                    </a:xfrm>
                    <a:prstGeom prst="rect">
                      <a:avLst/>
                    </a:prstGeom>
                  </pic:spPr>
                </pic:pic>
              </a:graphicData>
            </a:graphic>
          </wp:inline>
        </w:drawing>
      </w:r>
    </w:p>
    <w:p w14:paraId="6E300626" w14:textId="1225F927" w:rsidR="00E636EC" w:rsidRPr="006F18CC" w:rsidRDefault="00E636EC" w:rsidP="006F18CC">
      <w:pPr>
        <w:spacing w:line="360" w:lineRule="auto"/>
        <w:rPr>
          <w:rFonts w:cs="Arial"/>
          <w:i/>
          <w:iCs/>
          <w:sz w:val="24"/>
          <w:szCs w:val="24"/>
        </w:rPr>
      </w:pPr>
      <w:r w:rsidRPr="006F18CC">
        <w:rPr>
          <w:rFonts w:cs="Arial"/>
          <w:i/>
          <w:iCs/>
          <w:sz w:val="24"/>
          <w:szCs w:val="24"/>
        </w:rPr>
        <w:t>Chart 7 This char summarizes the total households sell their goats and those keep.</w:t>
      </w:r>
    </w:p>
    <w:p w14:paraId="6CD69D44" w14:textId="20A8D739" w:rsidR="00EE750E" w:rsidRPr="00A3427A" w:rsidRDefault="00EE750E" w:rsidP="006F18CC">
      <w:pPr>
        <w:pStyle w:val="ListParagraph"/>
        <w:numPr>
          <w:ilvl w:val="2"/>
          <w:numId w:val="3"/>
        </w:numPr>
        <w:spacing w:line="360" w:lineRule="auto"/>
        <w:rPr>
          <w:rFonts w:ascii="Arial" w:hAnsi="Arial" w:cs="Arial"/>
          <w:b/>
          <w:bCs/>
        </w:rPr>
      </w:pPr>
      <w:r w:rsidRPr="006F18CC">
        <w:rPr>
          <w:rFonts w:ascii="Arial" w:hAnsi="Arial" w:cs="Arial"/>
          <w:b/>
          <w:bCs/>
        </w:rPr>
        <w:t>What is the total purchase price of the 3 goats using the startup capital?</w:t>
      </w:r>
    </w:p>
    <w:p w14:paraId="7C915723" w14:textId="77777777" w:rsidR="00C56C53" w:rsidRPr="006F18CC" w:rsidRDefault="00C56C53" w:rsidP="006F18CC">
      <w:pPr>
        <w:spacing w:line="360" w:lineRule="auto"/>
        <w:rPr>
          <w:rFonts w:cs="Arial"/>
          <w:sz w:val="24"/>
          <w:szCs w:val="24"/>
        </w:rPr>
      </w:pPr>
      <w:r w:rsidRPr="006F18CC">
        <w:rPr>
          <w:rFonts w:cs="Arial"/>
          <w:sz w:val="24"/>
          <w:szCs w:val="24"/>
        </w:rPr>
        <w:t xml:space="preserve">As shown in the following chart, 23 respondents (38.87%) had their 3 goats purchased for a total amount of 18000 ETB, resulting in an average of 6000 ETB per goat. For 17 respondents (27.19%), the purchasing price for the three goats was 18100 ETB, which was almost in the same range as the previous amount. </w:t>
      </w:r>
    </w:p>
    <w:p w14:paraId="521BC991" w14:textId="3806EBD0" w:rsidR="00E636EC" w:rsidRPr="006F18CC" w:rsidRDefault="00C56C53" w:rsidP="006F18CC">
      <w:pPr>
        <w:spacing w:line="360" w:lineRule="auto"/>
        <w:rPr>
          <w:rFonts w:cs="Arial"/>
          <w:sz w:val="24"/>
          <w:szCs w:val="24"/>
        </w:rPr>
      </w:pPr>
      <w:r w:rsidRPr="006F18CC">
        <w:rPr>
          <w:rFonts w:cs="Arial"/>
          <w:sz w:val="24"/>
          <w:szCs w:val="24"/>
        </w:rPr>
        <w:t xml:space="preserve">A purchasing price of 21000 ETB was reported by 5.91% of the respondents, translating to 7000 ETB per goat. Additionally, 5.96% of the total respondents indicated that their purchasing price was 15000 ETB, averaging 5000 ETB per goat, while the least purchasing price was 12000 ETB, meaning 4000 ETB per goat, which was almost </w:t>
      </w:r>
      <w:r w:rsidRPr="006F18CC">
        <w:rPr>
          <w:rFonts w:cs="Arial"/>
          <w:sz w:val="24"/>
          <w:szCs w:val="24"/>
        </w:rPr>
        <w:lastRenderedPageBreak/>
        <w:t>responded to by 1.13% of the total respondents.</w:t>
      </w:r>
      <w:r w:rsidR="00EE750E" w:rsidRPr="006F18CC">
        <w:rPr>
          <w:rFonts w:cs="Arial"/>
          <w:noProof/>
          <w:sz w:val="24"/>
          <w:szCs w:val="24"/>
          <w14:ligatures w14:val="standardContextual"/>
        </w:rPr>
        <w:drawing>
          <wp:inline distT="0" distB="0" distL="0" distR="0" wp14:anchorId="50D48551" wp14:editId="4F1486B0">
            <wp:extent cx="5943600" cy="4032250"/>
            <wp:effectExtent l="0" t="0" r="0" b="6350"/>
            <wp:docPr id="209634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48944" name=""/>
                    <pic:cNvPicPr/>
                  </pic:nvPicPr>
                  <pic:blipFill>
                    <a:blip r:embed="rId22"/>
                    <a:stretch>
                      <a:fillRect/>
                    </a:stretch>
                  </pic:blipFill>
                  <pic:spPr>
                    <a:xfrm>
                      <a:off x="0" y="0"/>
                      <a:ext cx="5943600" cy="4032250"/>
                    </a:xfrm>
                    <a:prstGeom prst="rect">
                      <a:avLst/>
                    </a:prstGeom>
                  </pic:spPr>
                </pic:pic>
              </a:graphicData>
            </a:graphic>
          </wp:inline>
        </w:drawing>
      </w:r>
    </w:p>
    <w:p w14:paraId="2846362D" w14:textId="56D29B08" w:rsidR="00C56C53" w:rsidRPr="006F18CC" w:rsidRDefault="00C56C53" w:rsidP="006F18CC">
      <w:pPr>
        <w:spacing w:line="360" w:lineRule="auto"/>
        <w:rPr>
          <w:rFonts w:cs="Arial"/>
          <w:sz w:val="24"/>
          <w:szCs w:val="24"/>
        </w:rPr>
      </w:pPr>
      <w:r w:rsidRPr="006F18CC">
        <w:rPr>
          <w:rFonts w:cs="Arial"/>
          <w:sz w:val="24"/>
          <w:szCs w:val="24"/>
        </w:rPr>
        <w:t>Chart 8 description of total purchasing price using the startup capital.</w:t>
      </w:r>
    </w:p>
    <w:p w14:paraId="52B6B5F8" w14:textId="2C123E51" w:rsidR="00C56C53" w:rsidRPr="006F18CC" w:rsidRDefault="00C56C53" w:rsidP="006F18CC">
      <w:pPr>
        <w:pStyle w:val="ListParagraph"/>
        <w:numPr>
          <w:ilvl w:val="2"/>
          <w:numId w:val="3"/>
        </w:numPr>
        <w:spacing w:line="360" w:lineRule="auto"/>
        <w:rPr>
          <w:rFonts w:ascii="Arial" w:hAnsi="Arial" w:cs="Arial"/>
          <w:b/>
          <w:bCs/>
        </w:rPr>
      </w:pPr>
      <w:r w:rsidRPr="006F18CC">
        <w:rPr>
          <w:rFonts w:ascii="Arial" w:hAnsi="Arial" w:cs="Arial"/>
          <w:b/>
          <w:bCs/>
        </w:rPr>
        <w:t>How long did you fed the goats before selling.</w:t>
      </w:r>
    </w:p>
    <w:p w14:paraId="79CC5C29" w14:textId="77777777" w:rsidR="00C56C53" w:rsidRPr="006F18CC" w:rsidRDefault="00C56C53" w:rsidP="006F18CC">
      <w:pPr>
        <w:spacing w:line="360" w:lineRule="auto"/>
        <w:rPr>
          <w:rFonts w:cs="Arial"/>
          <w:b/>
          <w:bCs/>
          <w:sz w:val="24"/>
          <w:szCs w:val="24"/>
        </w:rPr>
      </w:pPr>
    </w:p>
    <w:p w14:paraId="674D122A" w14:textId="77777777" w:rsidR="00CB0730" w:rsidRPr="006F18CC" w:rsidRDefault="00CB0730" w:rsidP="006F18CC">
      <w:pPr>
        <w:spacing w:line="360" w:lineRule="auto"/>
        <w:rPr>
          <w:rFonts w:cs="Arial"/>
          <w:sz w:val="24"/>
          <w:szCs w:val="24"/>
        </w:rPr>
      </w:pPr>
      <w:r w:rsidRPr="006F18CC">
        <w:rPr>
          <w:rFonts w:cs="Arial"/>
          <w:sz w:val="24"/>
          <w:szCs w:val="24"/>
        </w:rPr>
        <w:t>Based on the responses obtained from the program beneficiaries, it was assessed that 30 (41.18%) of the total respondents who sell their goats have them kept and fed at home for a duration of one week. Additionally, 21 (34.43%) of the respondents have their goats kept and fed at home for almost two weeks before they are sold. A feeding period of three weeks was reported by 9 (14.75%) of the total respondents who sell their goats.</w:t>
      </w:r>
    </w:p>
    <w:p w14:paraId="57B2A799" w14:textId="727E032F" w:rsidR="00CB0730" w:rsidRPr="006F18CC" w:rsidRDefault="00CB0730" w:rsidP="006F18CC">
      <w:pPr>
        <w:spacing w:line="360" w:lineRule="auto"/>
        <w:rPr>
          <w:rFonts w:cs="Arial"/>
          <w:sz w:val="24"/>
          <w:szCs w:val="24"/>
        </w:rPr>
      </w:pPr>
      <w:r w:rsidRPr="006F18CC">
        <w:rPr>
          <w:rFonts w:cs="Arial"/>
          <w:sz w:val="24"/>
          <w:szCs w:val="24"/>
        </w:rPr>
        <w:t xml:space="preserve"> Lastly, it was reported that 1 (1.63%) of the total respondents has his/her goats kept and fed at home before the selling period with a duration of four weeks.</w:t>
      </w:r>
    </w:p>
    <w:p w14:paraId="7989F459" w14:textId="35A259DB" w:rsidR="00CB0730" w:rsidRPr="006F18CC" w:rsidRDefault="00CB0730" w:rsidP="006F18CC">
      <w:pPr>
        <w:spacing w:line="360" w:lineRule="auto"/>
        <w:rPr>
          <w:rFonts w:cs="Arial"/>
          <w:b/>
          <w:bCs/>
          <w:sz w:val="24"/>
          <w:szCs w:val="24"/>
        </w:rPr>
      </w:pPr>
      <w:r w:rsidRPr="006F18CC">
        <w:rPr>
          <w:rFonts w:cs="Arial"/>
          <w:noProof/>
          <w:sz w:val="24"/>
          <w:szCs w:val="24"/>
          <w14:ligatures w14:val="standardContextual"/>
        </w:rPr>
        <w:lastRenderedPageBreak/>
        <w:drawing>
          <wp:inline distT="0" distB="0" distL="0" distR="0" wp14:anchorId="305DFB9A" wp14:editId="7C2F6104">
            <wp:extent cx="5958840" cy="2956560"/>
            <wp:effectExtent l="0" t="0" r="3810" b="15240"/>
            <wp:docPr id="1321166583" name="Chart 1" descr="Chart type: Stacked Bar. 'weeks feed': 1 week and 2 weeks appear most often.&#10;&#10;Description automatically generated">
              <a:extLst xmlns:a="http://schemas.openxmlformats.org/drawingml/2006/main">
                <a:ext uri="{FF2B5EF4-FFF2-40B4-BE49-F238E27FC236}">
                  <a16:creationId xmlns:a16="http://schemas.microsoft.com/office/drawing/2014/main" id="{8C11F6B7-F7C2-622D-A210-390763A00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401E57F" w14:textId="085560D4" w:rsidR="00B549A6" w:rsidRPr="006F18CC" w:rsidRDefault="00CB0730" w:rsidP="006F18CC">
      <w:pPr>
        <w:spacing w:line="360" w:lineRule="auto"/>
        <w:rPr>
          <w:rFonts w:cs="Arial"/>
          <w:i/>
          <w:iCs/>
          <w:sz w:val="24"/>
          <w:szCs w:val="24"/>
        </w:rPr>
      </w:pPr>
      <w:r w:rsidRPr="006F18CC">
        <w:rPr>
          <w:rFonts w:cs="Arial"/>
          <w:i/>
          <w:iCs/>
          <w:sz w:val="24"/>
          <w:szCs w:val="24"/>
        </w:rPr>
        <w:t>Chart9 description of feeding period before selling</w:t>
      </w:r>
    </w:p>
    <w:p w14:paraId="22571092" w14:textId="4318606B" w:rsidR="00B549A6" w:rsidRPr="00A3427A" w:rsidRDefault="00B549A6" w:rsidP="006F18CC">
      <w:pPr>
        <w:pStyle w:val="ListParagraph"/>
        <w:numPr>
          <w:ilvl w:val="2"/>
          <w:numId w:val="3"/>
        </w:numPr>
        <w:spacing w:line="360" w:lineRule="auto"/>
        <w:rPr>
          <w:rFonts w:ascii="Arial" w:hAnsi="Arial" w:cs="Arial"/>
          <w:b/>
          <w:bCs/>
        </w:rPr>
      </w:pPr>
      <w:r w:rsidRPr="00A3427A">
        <w:rPr>
          <w:rFonts w:ascii="Arial" w:hAnsi="Arial" w:cs="Arial"/>
          <w:b/>
          <w:bCs/>
        </w:rPr>
        <w:t>What is the total cost you incurred in keeping the goat for the feeding period?</w:t>
      </w:r>
    </w:p>
    <w:p w14:paraId="53C9F7B0" w14:textId="77777777" w:rsidR="00B549A6" w:rsidRPr="006F18CC" w:rsidRDefault="00B549A6" w:rsidP="006F18CC">
      <w:pPr>
        <w:spacing w:line="360" w:lineRule="auto"/>
        <w:rPr>
          <w:rFonts w:cs="Arial"/>
          <w:sz w:val="24"/>
          <w:szCs w:val="24"/>
        </w:rPr>
      </w:pPr>
    </w:p>
    <w:p w14:paraId="1DF68BB0" w14:textId="3BD0BB6B" w:rsidR="00CB0730" w:rsidRPr="006F18CC" w:rsidDel="006035D2" w:rsidRDefault="00B549A6" w:rsidP="006F18CC">
      <w:pPr>
        <w:spacing w:line="360" w:lineRule="auto"/>
        <w:rPr>
          <w:del w:id="114" w:author="Habtamu Woldeamanuel" w:date="2024-03-13T09:56:00Z" w16du:dateUtc="2024-03-13T06:56:00Z"/>
          <w:rFonts w:cs="Arial"/>
          <w:sz w:val="24"/>
          <w:szCs w:val="24"/>
        </w:rPr>
      </w:pPr>
      <w:del w:id="115" w:author="Habtamu Woldeamanuel" w:date="2024-03-13T09:56:00Z" w16du:dateUtc="2024-03-13T06:56:00Z">
        <w:r w:rsidRPr="006F18CC" w:rsidDel="006035D2">
          <w:rPr>
            <w:rFonts w:cs="Arial"/>
            <w:sz w:val="24"/>
            <w:szCs w:val="24"/>
          </w:rPr>
          <w:delText xml:space="preserve">According to the question of What is the total cost you incurred in keeping the goat for the feeding period? Majority of the respondents which is 19% of the respondents said that their total coast incurred in keeping the goat for feeding was 2400 ETB, 13% of the total respondents also said </w:delText>
        </w:r>
        <w:r w:rsidR="00F85C3C" w:rsidRPr="006F18CC" w:rsidDel="006035D2">
          <w:rPr>
            <w:rFonts w:cs="Arial"/>
            <w:sz w:val="24"/>
            <w:szCs w:val="24"/>
          </w:rPr>
          <w:delText>that</w:delText>
        </w:r>
        <w:r w:rsidRPr="006F18CC" w:rsidDel="006035D2">
          <w:rPr>
            <w:rFonts w:cs="Arial"/>
            <w:sz w:val="24"/>
            <w:szCs w:val="24"/>
          </w:rPr>
          <w:delText xml:space="preserve"> their total cost for feeding </w:delText>
        </w:r>
        <w:r w:rsidR="006F18CC" w:rsidRPr="006F18CC" w:rsidDel="006035D2">
          <w:rPr>
            <w:rFonts w:cs="Arial"/>
            <w:sz w:val="24"/>
            <w:szCs w:val="24"/>
          </w:rPr>
          <w:delText>was.</w:delText>
        </w:r>
        <w:r w:rsidRPr="006F18CC" w:rsidDel="006035D2">
          <w:rPr>
            <w:rFonts w:cs="Arial"/>
            <w:sz w:val="24"/>
            <w:szCs w:val="24"/>
          </w:rPr>
          <w:delText xml:space="preserve"> </w:delText>
        </w:r>
      </w:del>
    </w:p>
    <w:p w14:paraId="3A239B58" w14:textId="77777777" w:rsidR="006035D2" w:rsidRDefault="006035D2" w:rsidP="006F18CC">
      <w:pPr>
        <w:spacing w:line="360" w:lineRule="auto"/>
        <w:rPr>
          <w:ins w:id="116" w:author="Habtamu Woldeamanuel" w:date="2024-03-13T10:03:00Z" w16du:dateUtc="2024-03-13T07:03:00Z"/>
          <w:rFonts w:cs="Arial"/>
          <w:sz w:val="24"/>
          <w:szCs w:val="24"/>
        </w:rPr>
      </w:pPr>
      <w:ins w:id="117" w:author="Habtamu Woldeamanuel" w:date="2024-03-13T09:56:00Z" w16du:dateUtc="2024-03-13T06:56:00Z">
        <w:r w:rsidRPr="006035D2">
          <w:rPr>
            <w:rFonts w:cs="Arial"/>
            <w:sz w:val="24"/>
            <w:szCs w:val="24"/>
            <w:rPrChange w:id="118" w:author="Habtamu Woldeamanuel" w:date="2024-03-13T09:56:00Z" w16du:dateUtc="2024-03-13T06:56:00Z">
              <w:rPr>
                <w:rFonts w:cs="Arial"/>
                <w:b/>
                <w:bCs/>
                <w:sz w:val="24"/>
                <w:szCs w:val="24"/>
              </w:rPr>
            </w:rPrChange>
          </w:rPr>
          <w:t xml:space="preserve">On average, a respondent </w:t>
        </w:r>
        <w:proofErr w:type="gramStart"/>
        <w:r>
          <w:rPr>
            <w:rFonts w:cs="Arial"/>
            <w:sz w:val="24"/>
            <w:szCs w:val="24"/>
          </w:rPr>
          <w:t>spend</w:t>
        </w:r>
        <w:proofErr w:type="gramEnd"/>
        <w:r>
          <w:rPr>
            <w:rFonts w:cs="Arial"/>
            <w:sz w:val="24"/>
            <w:szCs w:val="24"/>
          </w:rPr>
          <w:t xml:space="preserve"> around 1</w:t>
        </w:r>
      </w:ins>
      <w:ins w:id="119" w:author="Habtamu Woldeamanuel" w:date="2024-03-13T09:57:00Z" w16du:dateUtc="2024-03-13T06:57:00Z">
        <w:r>
          <w:rPr>
            <w:rFonts w:cs="Arial"/>
            <w:sz w:val="24"/>
            <w:szCs w:val="24"/>
          </w:rPr>
          <w:t>7,500 to purchase the three goats</w:t>
        </w:r>
      </w:ins>
      <w:ins w:id="120" w:author="Habtamu Woldeamanuel" w:date="2024-03-13T09:58:00Z" w16du:dateUtc="2024-03-13T06:58:00Z">
        <w:r>
          <w:rPr>
            <w:rFonts w:cs="Arial"/>
            <w:sz w:val="24"/>
            <w:szCs w:val="24"/>
          </w:rPr>
          <w:t xml:space="preserve">, </w:t>
        </w:r>
      </w:ins>
      <w:ins w:id="121" w:author="Habtamu Woldeamanuel" w:date="2024-03-13T10:00:00Z" w16du:dateUtc="2024-03-13T07:00:00Z">
        <w:r>
          <w:rPr>
            <w:rFonts w:cs="Arial"/>
            <w:sz w:val="24"/>
            <w:szCs w:val="24"/>
          </w:rPr>
          <w:t>it differs from Kebele</w:t>
        </w:r>
      </w:ins>
      <w:ins w:id="122" w:author="Habtamu Woldeamanuel" w:date="2024-03-13T10:01:00Z" w16du:dateUtc="2024-03-13T07:01:00Z">
        <w:r>
          <w:rPr>
            <w:rFonts w:cs="Arial"/>
            <w:sz w:val="24"/>
            <w:szCs w:val="24"/>
          </w:rPr>
          <w:t xml:space="preserve"> to kebeles &amp; </w:t>
        </w:r>
      </w:ins>
      <w:ins w:id="123" w:author="Habtamu Woldeamanuel" w:date="2024-03-13T09:58:00Z" w16du:dateUtc="2024-03-13T06:58:00Z">
        <w:r>
          <w:rPr>
            <w:rFonts w:cs="Arial"/>
            <w:sz w:val="24"/>
            <w:szCs w:val="24"/>
          </w:rPr>
          <w:t xml:space="preserve">ranges from </w:t>
        </w:r>
      </w:ins>
      <w:ins w:id="124" w:author="Habtamu Woldeamanuel" w:date="2024-03-13T10:00:00Z" w16du:dateUtc="2024-03-13T07:00:00Z">
        <w:r>
          <w:rPr>
            <w:rFonts w:cs="Arial"/>
            <w:sz w:val="24"/>
            <w:szCs w:val="24"/>
          </w:rPr>
          <w:t xml:space="preserve">1,500 to 21,000. </w:t>
        </w:r>
      </w:ins>
      <w:ins w:id="125" w:author="Habtamu Woldeamanuel" w:date="2024-03-13T09:57:00Z" w16du:dateUtc="2024-03-13T06:57:00Z">
        <w:r>
          <w:rPr>
            <w:rFonts w:cs="Arial"/>
            <w:sz w:val="24"/>
            <w:szCs w:val="24"/>
          </w:rPr>
          <w:t xml:space="preserve"> The mean expenditure for fatt</w:t>
        </w:r>
      </w:ins>
      <w:ins w:id="126" w:author="Habtamu Woldeamanuel" w:date="2024-03-13T09:58:00Z" w16du:dateUtc="2024-03-13T06:58:00Z">
        <w:r>
          <w:rPr>
            <w:rFonts w:cs="Arial"/>
            <w:sz w:val="24"/>
            <w:szCs w:val="24"/>
          </w:rPr>
          <w:t xml:space="preserve">ening these 3 </w:t>
        </w:r>
      </w:ins>
      <w:ins w:id="127" w:author="Habtamu Woldeamanuel" w:date="2024-03-13T10:01:00Z" w16du:dateUtc="2024-03-13T07:01:00Z">
        <w:r>
          <w:rPr>
            <w:rFonts w:cs="Arial"/>
            <w:sz w:val="24"/>
            <w:szCs w:val="24"/>
          </w:rPr>
          <w:t xml:space="preserve">goats </w:t>
        </w:r>
        <w:proofErr w:type="gramStart"/>
        <w:r>
          <w:rPr>
            <w:rFonts w:cs="Arial"/>
            <w:sz w:val="24"/>
            <w:szCs w:val="24"/>
          </w:rPr>
          <w:t>estimated</w:t>
        </w:r>
        <w:proofErr w:type="gramEnd"/>
        <w:r>
          <w:rPr>
            <w:rFonts w:cs="Arial"/>
            <w:sz w:val="24"/>
            <w:szCs w:val="24"/>
          </w:rPr>
          <w:t xml:space="preserve"> to be around 1,700 which </w:t>
        </w:r>
      </w:ins>
      <w:ins w:id="128" w:author="Habtamu Woldeamanuel" w:date="2024-03-13T10:02:00Z" w16du:dateUtc="2024-03-13T07:02:00Z">
        <w:r>
          <w:rPr>
            <w:rFonts w:cs="Arial"/>
            <w:sz w:val="24"/>
            <w:szCs w:val="24"/>
          </w:rPr>
          <w:t xml:space="preserve">totals an average of </w:t>
        </w:r>
        <w:proofErr w:type="spellStart"/>
        <w:r>
          <w:rPr>
            <w:rFonts w:cs="Arial"/>
            <w:sz w:val="24"/>
            <w:szCs w:val="24"/>
          </w:rPr>
          <w:t>of</w:t>
        </w:r>
        <w:proofErr w:type="spellEnd"/>
        <w:r>
          <w:rPr>
            <w:rFonts w:cs="Arial"/>
            <w:sz w:val="24"/>
            <w:szCs w:val="24"/>
          </w:rPr>
          <w:t xml:space="preserve"> around 19,142 to purchase and fatte</w:t>
        </w:r>
      </w:ins>
      <w:ins w:id="129" w:author="Habtamu Woldeamanuel" w:date="2024-03-13T10:03:00Z" w16du:dateUtc="2024-03-13T07:03:00Z">
        <w:r>
          <w:rPr>
            <w:rFonts w:cs="Arial"/>
            <w:sz w:val="24"/>
            <w:szCs w:val="24"/>
          </w:rPr>
          <w:t xml:space="preserve">n the 3 goats. </w:t>
        </w:r>
      </w:ins>
    </w:p>
    <w:p w14:paraId="7A6D1629" w14:textId="77777777" w:rsidR="006035D2" w:rsidRDefault="006035D2" w:rsidP="006F18CC">
      <w:pPr>
        <w:spacing w:line="360" w:lineRule="auto"/>
        <w:rPr>
          <w:ins w:id="130" w:author="Habtamu Woldeamanuel" w:date="2024-03-13T10:03:00Z" w16du:dateUtc="2024-03-13T07:03:00Z"/>
          <w:rFonts w:cs="Arial"/>
          <w:sz w:val="24"/>
          <w:szCs w:val="24"/>
        </w:rPr>
      </w:pPr>
    </w:p>
    <w:p w14:paraId="62EFFE37" w14:textId="0717E12C" w:rsidR="006035D2" w:rsidRPr="006035D2" w:rsidRDefault="006035D2" w:rsidP="006F18CC">
      <w:pPr>
        <w:spacing w:line="360" w:lineRule="auto"/>
        <w:rPr>
          <w:rFonts w:cs="Arial"/>
          <w:sz w:val="24"/>
          <w:szCs w:val="24"/>
          <w:rPrChange w:id="131" w:author="Habtamu Woldeamanuel" w:date="2024-03-13T09:56:00Z" w16du:dateUtc="2024-03-13T06:56:00Z">
            <w:rPr>
              <w:rFonts w:cs="Arial"/>
              <w:b/>
              <w:bCs/>
              <w:sz w:val="24"/>
              <w:szCs w:val="24"/>
            </w:rPr>
          </w:rPrChange>
        </w:rPr>
      </w:pPr>
      <w:ins w:id="132" w:author="Habtamu Woldeamanuel" w:date="2024-03-13T10:03:00Z" w16du:dateUtc="2024-03-13T07:03:00Z">
        <w:r>
          <w:rPr>
            <w:rFonts w:cs="Arial"/>
            <w:sz w:val="24"/>
            <w:szCs w:val="24"/>
          </w:rPr>
          <w:t>On av</w:t>
        </w:r>
      </w:ins>
      <w:ins w:id="133" w:author="Habtamu Woldeamanuel" w:date="2024-03-13T10:04:00Z" w16du:dateUtc="2024-03-13T07:04:00Z">
        <w:r>
          <w:rPr>
            <w:rFonts w:cs="Arial"/>
            <w:sz w:val="24"/>
            <w:szCs w:val="24"/>
          </w:rPr>
          <w:t xml:space="preserve">erage people sold the three goats they </w:t>
        </w:r>
        <w:proofErr w:type="gramStart"/>
        <w:r>
          <w:rPr>
            <w:rFonts w:cs="Arial"/>
            <w:sz w:val="24"/>
            <w:szCs w:val="24"/>
          </w:rPr>
          <w:t>purchase</w:t>
        </w:r>
        <w:proofErr w:type="gramEnd"/>
        <w:r>
          <w:rPr>
            <w:rFonts w:cs="Arial"/>
            <w:sz w:val="24"/>
            <w:szCs w:val="24"/>
          </w:rPr>
          <w:t xml:space="preserve"> after fattening around 20,386 </w:t>
        </w:r>
      </w:ins>
      <w:ins w:id="134" w:author="Habtamu Woldeamanuel" w:date="2024-03-13T10:05:00Z" w16du:dateUtc="2024-03-13T07:05:00Z">
        <w:r>
          <w:rPr>
            <w:rFonts w:cs="Arial"/>
            <w:sz w:val="24"/>
            <w:szCs w:val="24"/>
          </w:rPr>
          <w:t xml:space="preserve">with an average of </w:t>
        </w:r>
      </w:ins>
      <w:ins w:id="135" w:author="Habtamu Woldeamanuel" w:date="2024-03-13T10:04:00Z" w16du:dateUtc="2024-03-13T07:04:00Z">
        <w:r>
          <w:rPr>
            <w:rFonts w:cs="Arial"/>
            <w:sz w:val="24"/>
            <w:szCs w:val="24"/>
          </w:rPr>
          <w:t>6.5</w:t>
        </w:r>
      </w:ins>
      <w:ins w:id="136" w:author="Habtamu Woldeamanuel" w:date="2024-03-13T10:05:00Z" w16du:dateUtc="2024-03-13T07:05:00Z">
        <w:r>
          <w:rPr>
            <w:rFonts w:cs="Arial"/>
            <w:sz w:val="24"/>
            <w:szCs w:val="24"/>
          </w:rPr>
          <w:t xml:space="preserve">% profit margin from their initial investment. </w:t>
        </w:r>
        <w:r w:rsidR="00BE3DE8">
          <w:rPr>
            <w:rFonts w:cs="Arial"/>
            <w:sz w:val="24"/>
            <w:szCs w:val="24"/>
          </w:rPr>
          <w:t xml:space="preserve">The profit margin </w:t>
        </w:r>
        <w:r w:rsidR="00BE3DE8">
          <w:rPr>
            <w:rFonts w:cs="Arial"/>
            <w:sz w:val="24"/>
            <w:szCs w:val="24"/>
          </w:rPr>
          <w:lastRenderedPageBreak/>
          <w:t>differs from</w:t>
        </w:r>
      </w:ins>
      <w:ins w:id="137" w:author="Habtamu Woldeamanuel" w:date="2024-03-13T10:06:00Z" w16du:dateUtc="2024-03-13T07:06:00Z">
        <w:r w:rsidR="00BE3DE8">
          <w:rPr>
            <w:rFonts w:cs="Arial"/>
            <w:sz w:val="24"/>
            <w:szCs w:val="24"/>
          </w:rPr>
          <w:t xml:space="preserve"> kebele to kebele, </w:t>
        </w:r>
      </w:ins>
      <w:proofErr w:type="spellStart"/>
      <w:ins w:id="138" w:author="Habtamu Woldeamanuel" w:date="2024-03-13T10:09:00Z" w16du:dateUtc="2024-03-13T07:09:00Z">
        <w:r w:rsidR="00BE3DE8" w:rsidRPr="00BE3DE8">
          <w:rPr>
            <w:rFonts w:cs="Arial"/>
            <w:sz w:val="24"/>
            <w:szCs w:val="24"/>
          </w:rPr>
          <w:t>Helawyn</w:t>
        </w:r>
        <w:proofErr w:type="spellEnd"/>
        <w:r w:rsidR="00BE3DE8">
          <w:rPr>
            <w:rFonts w:cs="Arial"/>
            <w:sz w:val="24"/>
            <w:szCs w:val="24"/>
          </w:rPr>
          <w:t xml:space="preserve"> </w:t>
        </w:r>
      </w:ins>
      <w:ins w:id="139" w:author="Habtamu Woldeamanuel" w:date="2024-03-13T10:10:00Z" w16du:dateUtc="2024-03-13T07:10:00Z">
        <w:r w:rsidR="00BE3DE8">
          <w:rPr>
            <w:rFonts w:cs="Arial"/>
            <w:sz w:val="24"/>
            <w:szCs w:val="24"/>
          </w:rPr>
          <w:t xml:space="preserve">Kebele (13.5%) </w:t>
        </w:r>
      </w:ins>
      <w:ins w:id="140" w:author="Habtamu Woldeamanuel" w:date="2024-03-13T10:09:00Z" w16du:dateUtc="2024-03-13T07:09:00Z">
        <w:r w:rsidR="00BE3DE8">
          <w:rPr>
            <w:rFonts w:cs="Arial"/>
            <w:sz w:val="24"/>
            <w:szCs w:val="24"/>
          </w:rPr>
          <w:t xml:space="preserve">registered </w:t>
        </w:r>
        <w:proofErr w:type="gramStart"/>
        <w:r w:rsidR="00BE3DE8">
          <w:rPr>
            <w:rFonts w:cs="Arial"/>
            <w:sz w:val="24"/>
            <w:szCs w:val="24"/>
          </w:rPr>
          <w:t>highest</w:t>
        </w:r>
        <w:proofErr w:type="gramEnd"/>
        <w:r w:rsidR="00BE3DE8">
          <w:rPr>
            <w:rFonts w:cs="Arial"/>
            <w:sz w:val="24"/>
            <w:szCs w:val="24"/>
          </w:rPr>
          <w:t xml:space="preserve"> profit margin </w:t>
        </w:r>
        <w:proofErr w:type="gramStart"/>
        <w:r w:rsidR="00BE3DE8">
          <w:rPr>
            <w:rFonts w:cs="Arial"/>
            <w:sz w:val="24"/>
            <w:szCs w:val="24"/>
          </w:rPr>
          <w:t>compare</w:t>
        </w:r>
        <w:proofErr w:type="gramEnd"/>
        <w:r w:rsidR="00BE3DE8">
          <w:rPr>
            <w:rFonts w:cs="Arial"/>
            <w:sz w:val="24"/>
            <w:szCs w:val="24"/>
          </w:rPr>
          <w:t xml:space="preserve"> to the </w:t>
        </w:r>
      </w:ins>
      <w:ins w:id="141" w:author="Habtamu Woldeamanuel" w:date="2024-03-13T10:10:00Z" w16du:dateUtc="2024-03-13T07:10:00Z">
        <w:r w:rsidR="00BE3DE8">
          <w:rPr>
            <w:rFonts w:cs="Arial"/>
            <w:sz w:val="24"/>
            <w:szCs w:val="24"/>
          </w:rPr>
          <w:t xml:space="preserve">other two. </w:t>
        </w:r>
      </w:ins>
      <w:ins w:id="142" w:author="Habtamu Woldeamanuel" w:date="2024-03-13T10:11:00Z" w16du:dateUtc="2024-03-13T07:11:00Z">
        <w:r w:rsidR="00BE3DE8">
          <w:rPr>
            <w:rFonts w:cs="Arial"/>
            <w:sz w:val="24"/>
            <w:szCs w:val="24"/>
          </w:rPr>
          <w:t xml:space="preserve"> Please see </w:t>
        </w:r>
        <w:proofErr w:type="gramStart"/>
        <w:r w:rsidR="00BE3DE8">
          <w:rPr>
            <w:rFonts w:cs="Arial"/>
            <w:sz w:val="24"/>
            <w:szCs w:val="24"/>
          </w:rPr>
          <w:t>graph</w:t>
        </w:r>
        <w:proofErr w:type="gramEnd"/>
        <w:r w:rsidR="00BE3DE8">
          <w:rPr>
            <w:rFonts w:cs="Arial"/>
            <w:sz w:val="24"/>
            <w:szCs w:val="24"/>
          </w:rPr>
          <w:t xml:space="preserve"> below for more information.</w:t>
        </w:r>
      </w:ins>
    </w:p>
    <w:p w14:paraId="4AD2DC3C" w14:textId="5F093AF7" w:rsidR="00C56C53" w:rsidRPr="00A3427A" w:rsidDel="00BE3DE8" w:rsidRDefault="00F85C3C" w:rsidP="006F18CC">
      <w:pPr>
        <w:pStyle w:val="ListParagraph"/>
        <w:numPr>
          <w:ilvl w:val="2"/>
          <w:numId w:val="3"/>
        </w:numPr>
        <w:spacing w:line="360" w:lineRule="auto"/>
        <w:rPr>
          <w:del w:id="143" w:author="Habtamu Woldeamanuel" w:date="2024-03-13T10:11:00Z" w16du:dateUtc="2024-03-13T07:11:00Z"/>
          <w:rFonts w:ascii="Arial" w:hAnsi="Arial" w:cs="Arial"/>
          <w:b/>
          <w:bCs/>
        </w:rPr>
      </w:pPr>
      <w:r w:rsidRPr="00A3427A">
        <w:rPr>
          <w:rFonts w:ascii="Arial" w:hAnsi="Arial" w:cs="Arial"/>
          <w:b/>
          <w:bCs/>
        </w:rPr>
        <w:t>What is the total sale price of the 3 goats after you practiced short fattening?</w:t>
      </w:r>
    </w:p>
    <w:p w14:paraId="19D6266B" w14:textId="47D46096" w:rsidR="00F85C3C" w:rsidRPr="00BE3DE8" w:rsidDel="00BE3DE8" w:rsidRDefault="00F85C3C" w:rsidP="006F18CC">
      <w:pPr>
        <w:pStyle w:val="ListParagraph"/>
        <w:numPr>
          <w:ilvl w:val="2"/>
          <w:numId w:val="3"/>
        </w:numPr>
        <w:spacing w:line="360" w:lineRule="auto"/>
        <w:rPr>
          <w:del w:id="144" w:author="Habtamu Woldeamanuel" w:date="2024-03-13T10:11:00Z" w16du:dateUtc="2024-03-13T07:11:00Z"/>
          <w:rFonts w:cs="Arial"/>
        </w:rPr>
        <w:pPrChange w:id="145" w:author="Habtamu Woldeamanuel" w:date="2024-03-13T10:11:00Z" w16du:dateUtc="2024-03-13T07:11:00Z">
          <w:pPr>
            <w:spacing w:line="360" w:lineRule="auto"/>
          </w:pPr>
        </w:pPrChange>
      </w:pPr>
    </w:p>
    <w:p w14:paraId="70040BE8" w14:textId="6C96C468" w:rsidR="00F85C3C" w:rsidRPr="006F18CC" w:rsidDel="00BE3DE8" w:rsidRDefault="00F85C3C" w:rsidP="006F18CC">
      <w:pPr>
        <w:spacing w:line="360" w:lineRule="auto"/>
        <w:rPr>
          <w:del w:id="146" w:author="Habtamu Woldeamanuel" w:date="2024-03-13T10:10:00Z" w16du:dateUtc="2024-03-13T07:10:00Z"/>
          <w:rFonts w:cs="Arial"/>
          <w:sz w:val="24"/>
          <w:szCs w:val="24"/>
        </w:rPr>
      </w:pPr>
    </w:p>
    <w:p w14:paraId="3689E19F" w14:textId="6B38B872" w:rsidR="00F85C3C" w:rsidRPr="006F18CC" w:rsidDel="00BE3DE8" w:rsidRDefault="00F85C3C" w:rsidP="006F18CC">
      <w:pPr>
        <w:spacing w:line="360" w:lineRule="auto"/>
        <w:rPr>
          <w:del w:id="147" w:author="Habtamu Woldeamanuel" w:date="2024-03-13T10:10:00Z" w16du:dateUtc="2024-03-13T07:10:00Z"/>
          <w:rFonts w:cs="Arial"/>
          <w:sz w:val="24"/>
          <w:szCs w:val="24"/>
        </w:rPr>
      </w:pPr>
    </w:p>
    <w:p w14:paraId="343F06CC" w14:textId="2213FC2A" w:rsidR="00C33094" w:rsidRPr="00C33094" w:rsidDel="00C33094" w:rsidRDefault="00BE3DE8" w:rsidP="00C33094">
      <w:pPr>
        <w:pStyle w:val="ListParagraph"/>
        <w:numPr>
          <w:ilvl w:val="2"/>
          <w:numId w:val="3"/>
        </w:numPr>
        <w:spacing w:line="360" w:lineRule="auto"/>
        <w:rPr>
          <w:del w:id="148" w:author="Habtamu Woldeamanuel" w:date="2024-03-12T22:50:00Z" w16du:dateUtc="2024-03-12T19:50:00Z"/>
          <w:rFonts w:ascii="Arial" w:hAnsi="Arial" w:cs="Arial"/>
          <w:b/>
          <w:bCs/>
          <w:rPrChange w:id="149" w:author="Habtamu Woldeamanuel" w:date="2024-03-12T22:50:00Z" w16du:dateUtc="2024-03-12T19:50:00Z">
            <w:rPr>
              <w:del w:id="150" w:author="Habtamu Woldeamanuel" w:date="2024-03-12T22:50:00Z" w16du:dateUtc="2024-03-12T19:50:00Z"/>
            </w:rPr>
          </w:rPrChange>
        </w:rPr>
      </w:pPr>
      <w:ins w:id="151" w:author="Habtamu Woldeamanuel" w:date="2024-03-13T10:10:00Z" w16du:dateUtc="2024-03-13T07:10:00Z">
        <w:r>
          <w:rPr>
            <w:rFonts w:ascii="Arial" w:hAnsi="Arial" w:cs="Arial"/>
          </w:rPr>
          <w:t>\</w:t>
        </w:r>
      </w:ins>
      <w:r w:rsidR="00F85C3C" w:rsidRPr="006F18CC">
        <w:rPr>
          <w:rFonts w:ascii="Arial" w:hAnsi="Arial" w:cs="Arial"/>
        </w:rPr>
        <w:t xml:space="preserve"> </w:t>
      </w:r>
      <w:r w:rsidR="00F85C3C" w:rsidRPr="006F18CC">
        <w:rPr>
          <w:rFonts w:ascii="Arial" w:hAnsi="Arial" w:cs="Arial"/>
          <w:b/>
          <w:bCs/>
        </w:rPr>
        <w:t>Do you think fattening goats is profitable business?</w:t>
      </w:r>
      <w:ins w:id="152" w:author="Habtamu Woldeamanuel" w:date="2024-03-12T22:50:00Z" w16du:dateUtc="2024-03-12T19:50:00Z">
        <w:r w:rsidR="00C33094">
          <w:rPr>
            <w:rFonts w:ascii="Arial" w:hAnsi="Arial" w:cs="Arial"/>
            <w:b/>
            <w:bCs/>
          </w:rPr>
          <w:br/>
        </w:r>
      </w:ins>
      <w:ins w:id="153" w:author="Habtamu Woldeamanuel" w:date="2024-03-12T22:51:00Z" w16du:dateUtc="2024-03-12T19:51:00Z">
        <w:r w:rsidR="00C33094">
          <w:rPr>
            <w:noProof/>
            <w14:ligatures w14:val="standardContextual"/>
          </w:rPr>
          <w:drawing>
            <wp:inline distT="0" distB="0" distL="0" distR="0" wp14:anchorId="78E60F91" wp14:editId="681BCF22">
              <wp:extent cx="5943600" cy="2787015"/>
              <wp:effectExtent l="0" t="0" r="0" b="0"/>
              <wp:docPr id="1770973615"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73615" name="Picture 1" descr="A screenshot of a graph"/>
                      <pic:cNvPicPr/>
                    </pic:nvPicPr>
                    <pic:blipFill>
                      <a:blip r:embed="rId24"/>
                      <a:stretch>
                        <a:fillRect/>
                      </a:stretch>
                    </pic:blipFill>
                    <pic:spPr>
                      <a:xfrm>
                        <a:off x="0" y="0"/>
                        <a:ext cx="5943600" cy="2787015"/>
                      </a:xfrm>
                      <a:prstGeom prst="rect">
                        <a:avLst/>
                      </a:prstGeom>
                    </pic:spPr>
                  </pic:pic>
                </a:graphicData>
              </a:graphic>
            </wp:inline>
          </w:drawing>
        </w:r>
      </w:ins>
    </w:p>
    <w:p w14:paraId="7C69BBC0" w14:textId="77777777" w:rsidR="004E3DEF" w:rsidRPr="006F18CC" w:rsidRDefault="004E3DEF" w:rsidP="006F18CC">
      <w:pPr>
        <w:spacing w:line="360" w:lineRule="auto"/>
        <w:rPr>
          <w:rFonts w:cs="Arial"/>
          <w:b/>
          <w:bCs/>
          <w:sz w:val="24"/>
          <w:szCs w:val="24"/>
        </w:rPr>
      </w:pPr>
    </w:p>
    <w:p w14:paraId="6D613C92" w14:textId="77777777" w:rsidR="004E3DEF" w:rsidRPr="006F18CC" w:rsidRDefault="004E3DEF" w:rsidP="006F18CC">
      <w:pPr>
        <w:spacing w:line="360" w:lineRule="auto"/>
        <w:rPr>
          <w:rFonts w:cs="Arial"/>
          <w:sz w:val="24"/>
          <w:szCs w:val="24"/>
        </w:rPr>
      </w:pPr>
      <w:r w:rsidRPr="006F18CC">
        <w:rPr>
          <w:rFonts w:cs="Arial"/>
          <w:sz w:val="24"/>
          <w:szCs w:val="24"/>
        </w:rPr>
        <w:t xml:space="preserve">Based on the results gathered, it was agreed by 74 (99%) of the total respondents that shoot fattening is a profitable business. </w:t>
      </w:r>
    </w:p>
    <w:p w14:paraId="6D3662D6" w14:textId="25D4BCF1" w:rsidR="004E3DEF" w:rsidRPr="006F18CC" w:rsidRDefault="004E3DEF" w:rsidP="006F18CC">
      <w:pPr>
        <w:spacing w:line="360" w:lineRule="auto"/>
        <w:rPr>
          <w:rFonts w:cs="Arial"/>
          <w:sz w:val="24"/>
          <w:szCs w:val="24"/>
        </w:rPr>
      </w:pPr>
      <w:r w:rsidRPr="006F18CC">
        <w:rPr>
          <w:rFonts w:cs="Arial"/>
          <w:sz w:val="24"/>
          <w:szCs w:val="24"/>
        </w:rPr>
        <w:t>As shown in the chart, only one respondent, which is 1% of the total respondents, indicated that the business is not profitable based on their point of view. Overall, it can be concluded that shoot fattening is considered a profitable business by 100% of the respondents, as this business is commonly known in this community.</w:t>
      </w:r>
    </w:p>
    <w:p w14:paraId="08195403" w14:textId="1D04A3DF" w:rsidR="00F85C3C" w:rsidRPr="006F18CC" w:rsidRDefault="00451664" w:rsidP="006F18CC">
      <w:pPr>
        <w:spacing w:line="360" w:lineRule="auto"/>
        <w:rPr>
          <w:rFonts w:cs="Arial"/>
          <w:b/>
          <w:bCs/>
          <w:sz w:val="24"/>
          <w:szCs w:val="24"/>
        </w:rPr>
      </w:pPr>
      <w:r w:rsidRPr="006F18CC">
        <w:rPr>
          <w:rFonts w:cs="Arial"/>
          <w:noProof/>
          <w:sz w:val="24"/>
          <w:szCs w:val="24"/>
          <w14:ligatures w14:val="standardContextual"/>
        </w:rPr>
        <w:lastRenderedPageBreak/>
        <w:drawing>
          <wp:inline distT="0" distB="0" distL="0" distR="0" wp14:anchorId="560F6FF0" wp14:editId="4D55EE35">
            <wp:extent cx="6309360" cy="2278380"/>
            <wp:effectExtent l="0" t="0" r="15240" b="7620"/>
            <wp:docPr id="2113246132" name="Chart 1" descr="Chart type: Doughnut. Yes accounts for the majority of 'Field1'.&#10;&#10;Description automatically generated">
              <a:extLst xmlns:a="http://schemas.openxmlformats.org/drawingml/2006/main">
                <a:ext uri="{FF2B5EF4-FFF2-40B4-BE49-F238E27FC236}">
                  <a16:creationId xmlns:a16="http://schemas.microsoft.com/office/drawing/2014/main" id="{7218573B-BC1A-3A75-0B8A-816A57DEA5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E87A66B" w14:textId="0CFA5D36" w:rsidR="004E3DEF" w:rsidRPr="006F18CC" w:rsidRDefault="004E3DEF" w:rsidP="006F18CC">
      <w:pPr>
        <w:spacing w:line="360" w:lineRule="auto"/>
        <w:rPr>
          <w:rFonts w:cs="Arial"/>
          <w:i/>
          <w:iCs/>
          <w:sz w:val="24"/>
          <w:szCs w:val="24"/>
        </w:rPr>
      </w:pPr>
      <w:r w:rsidRPr="006F18CC">
        <w:rPr>
          <w:rFonts w:cs="Arial"/>
          <w:i/>
          <w:iCs/>
          <w:sz w:val="24"/>
          <w:szCs w:val="24"/>
        </w:rPr>
        <w:t>Chart10 summarizing whether shoot fattening is business profitable or not.</w:t>
      </w:r>
    </w:p>
    <w:p w14:paraId="3BE61ED1" w14:textId="77777777" w:rsidR="004E3DEF" w:rsidRPr="006F18CC" w:rsidRDefault="004E3DEF" w:rsidP="006F18CC">
      <w:pPr>
        <w:spacing w:line="360" w:lineRule="auto"/>
        <w:rPr>
          <w:rFonts w:cs="Arial"/>
          <w:i/>
          <w:iCs/>
          <w:sz w:val="24"/>
          <w:szCs w:val="24"/>
        </w:rPr>
      </w:pPr>
    </w:p>
    <w:p w14:paraId="52B108CF" w14:textId="1CAAF45F" w:rsidR="004E3DEF" w:rsidRPr="006F18CC" w:rsidRDefault="007043ED" w:rsidP="006F18CC">
      <w:pPr>
        <w:spacing w:line="360" w:lineRule="auto"/>
        <w:rPr>
          <w:rFonts w:cs="Arial"/>
          <w:b/>
          <w:bCs/>
          <w:sz w:val="24"/>
          <w:szCs w:val="24"/>
        </w:rPr>
      </w:pPr>
      <w:r w:rsidRPr="006F18CC">
        <w:rPr>
          <w:rFonts w:cs="Arial"/>
          <w:sz w:val="24"/>
          <w:szCs w:val="24"/>
        </w:rPr>
        <w:t xml:space="preserve">4.1.13 </w:t>
      </w:r>
      <w:r w:rsidRPr="006F18CC">
        <w:rPr>
          <w:rFonts w:cs="Arial"/>
          <w:b/>
          <w:bCs/>
          <w:sz w:val="24"/>
          <w:szCs w:val="24"/>
        </w:rPr>
        <w:t>what is your plan regarding goat fattening business?</w:t>
      </w:r>
    </w:p>
    <w:p w14:paraId="5376939B" w14:textId="19D9FE02" w:rsidR="00F95AE5" w:rsidRPr="006F18CC" w:rsidRDefault="00F95AE5" w:rsidP="006F18CC">
      <w:pPr>
        <w:spacing w:line="360" w:lineRule="auto"/>
        <w:rPr>
          <w:rFonts w:cs="Arial"/>
          <w:sz w:val="24"/>
          <w:szCs w:val="24"/>
        </w:rPr>
      </w:pPr>
      <w:r w:rsidRPr="006F18CC">
        <w:rPr>
          <w:rFonts w:cs="Arial"/>
          <w:sz w:val="24"/>
          <w:szCs w:val="24"/>
        </w:rPr>
        <w:t>According to the program beneficiaries interviewed, 52 (69.333%) of the total respondents said that they are planning to continue this business without project support. Additionally, it was reported by 21 (28%) of the respondents that they are planning to continue this business with more scale without project support.</w:t>
      </w:r>
    </w:p>
    <w:p w14:paraId="07098DE2" w14:textId="77777777" w:rsidR="00F95AE5" w:rsidRPr="006F18CC" w:rsidRDefault="00F95AE5" w:rsidP="006F18CC">
      <w:pPr>
        <w:spacing w:line="360" w:lineRule="auto"/>
        <w:rPr>
          <w:rFonts w:cs="Arial"/>
          <w:sz w:val="24"/>
          <w:szCs w:val="24"/>
        </w:rPr>
      </w:pPr>
    </w:p>
    <w:p w14:paraId="6DCD4E22" w14:textId="1494D226" w:rsidR="007043ED" w:rsidRPr="006F18CC" w:rsidRDefault="00F95AE5" w:rsidP="006F18CC">
      <w:pPr>
        <w:spacing w:line="360" w:lineRule="auto"/>
        <w:rPr>
          <w:rFonts w:cs="Arial"/>
          <w:sz w:val="24"/>
          <w:szCs w:val="24"/>
        </w:rPr>
      </w:pPr>
      <w:r w:rsidRPr="006F18CC">
        <w:rPr>
          <w:rFonts w:cs="Arial"/>
          <w:sz w:val="24"/>
          <w:szCs w:val="24"/>
        </w:rPr>
        <w:t>Furthermore, it was reported by 1 (1.33%) respondent that he/she is planning to stop this business here, while also reporting that he/she is planning to shift to another business. Overall, it can be understood that this business is profitable to the community and that the community themselves are committed to continuing this project even if the project support is stopped.</w:t>
      </w:r>
    </w:p>
    <w:p w14:paraId="1774746C" w14:textId="5FF2F698" w:rsidR="00EF3319" w:rsidRPr="006F18CC" w:rsidRDefault="00EF3319" w:rsidP="006F18CC">
      <w:pPr>
        <w:spacing w:line="360" w:lineRule="auto"/>
        <w:rPr>
          <w:rFonts w:cs="Arial"/>
          <w:sz w:val="24"/>
          <w:szCs w:val="24"/>
        </w:rPr>
      </w:pPr>
      <w:r w:rsidRPr="006F18CC">
        <w:rPr>
          <w:rFonts w:cs="Arial"/>
          <w:sz w:val="24"/>
          <w:szCs w:val="24"/>
        </w:rPr>
        <w:t>.</w:t>
      </w:r>
    </w:p>
    <w:p w14:paraId="3E0AB705" w14:textId="6ED818A1" w:rsidR="007043ED" w:rsidRPr="006F18CC" w:rsidRDefault="00F95AE5" w:rsidP="006F18CC">
      <w:pPr>
        <w:spacing w:line="360" w:lineRule="auto"/>
        <w:rPr>
          <w:rFonts w:cs="Arial"/>
          <w:sz w:val="24"/>
          <w:szCs w:val="24"/>
        </w:rPr>
      </w:pPr>
      <w:r w:rsidRPr="006F18CC">
        <w:rPr>
          <w:rFonts w:cs="Arial"/>
          <w:sz w:val="24"/>
          <w:szCs w:val="24"/>
        </w:rPr>
        <w:t xml:space="preserve">The following chart is a full summary of this question and the required </w:t>
      </w:r>
      <w:r w:rsidR="004F00B9" w:rsidRPr="006F18CC">
        <w:rPr>
          <w:rFonts w:cs="Arial"/>
          <w:sz w:val="24"/>
          <w:szCs w:val="24"/>
        </w:rPr>
        <w:t>information</w:t>
      </w:r>
      <w:r w:rsidRPr="006F18CC">
        <w:rPr>
          <w:rFonts w:cs="Arial"/>
          <w:sz w:val="24"/>
          <w:szCs w:val="24"/>
        </w:rPr>
        <w:t>.</w:t>
      </w:r>
    </w:p>
    <w:p w14:paraId="1E4B2BF2" w14:textId="3CCBFB9B" w:rsidR="007043ED" w:rsidRPr="006F18CC" w:rsidRDefault="00EF3319" w:rsidP="006F18CC">
      <w:pPr>
        <w:spacing w:line="360" w:lineRule="auto"/>
        <w:rPr>
          <w:rFonts w:cs="Arial"/>
          <w:sz w:val="24"/>
          <w:szCs w:val="24"/>
        </w:rPr>
      </w:pPr>
      <w:r w:rsidRPr="006F18CC">
        <w:rPr>
          <w:rFonts w:cs="Arial"/>
          <w:noProof/>
          <w:sz w:val="24"/>
          <w:szCs w:val="24"/>
          <w14:ligatures w14:val="standardContextual"/>
        </w:rPr>
        <w:lastRenderedPageBreak/>
        <w:drawing>
          <wp:inline distT="0" distB="0" distL="0" distR="0" wp14:anchorId="788039C7" wp14:editId="11A712CD">
            <wp:extent cx="5623560" cy="2324100"/>
            <wp:effectExtent l="0" t="0" r="15240" b="0"/>
            <wp:docPr id="1140391256" name="Chart 1" descr="Chart type: Pie. 'Total'&#10;&#10;Description automatically generated">
              <a:extLst xmlns:a="http://schemas.openxmlformats.org/drawingml/2006/main">
                <a:ext uri="{FF2B5EF4-FFF2-40B4-BE49-F238E27FC236}">
                  <a16:creationId xmlns:a16="http://schemas.microsoft.com/office/drawing/2014/main" id="{1A7E1C53-BD3A-2C61-1D5A-10022417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8CF5B8" w14:textId="1B0A54B4" w:rsidR="00F95AE5" w:rsidRPr="006F18CC" w:rsidRDefault="00F95AE5" w:rsidP="006F18CC">
      <w:pPr>
        <w:spacing w:line="360" w:lineRule="auto"/>
        <w:rPr>
          <w:rFonts w:cs="Arial"/>
          <w:i/>
          <w:iCs/>
          <w:sz w:val="24"/>
          <w:szCs w:val="24"/>
        </w:rPr>
      </w:pPr>
      <w:r w:rsidRPr="006F18CC">
        <w:rPr>
          <w:rFonts w:cs="Arial"/>
          <w:i/>
          <w:iCs/>
          <w:sz w:val="24"/>
          <w:szCs w:val="24"/>
        </w:rPr>
        <w:t>Chart 11 summary of respondents’ future business plan related to shoot fattening business.</w:t>
      </w:r>
    </w:p>
    <w:p w14:paraId="32C7FDF4" w14:textId="0A2DD19D" w:rsidR="00F95AE5" w:rsidRPr="006F18CC" w:rsidRDefault="00F95AE5" w:rsidP="006F18CC">
      <w:pPr>
        <w:pStyle w:val="ListParagraph"/>
        <w:numPr>
          <w:ilvl w:val="0"/>
          <w:numId w:val="3"/>
        </w:numPr>
        <w:spacing w:line="360" w:lineRule="auto"/>
        <w:rPr>
          <w:rFonts w:ascii="Arial" w:hAnsi="Arial" w:cs="Arial"/>
        </w:rPr>
      </w:pPr>
      <w:r w:rsidRPr="006F18CC">
        <w:rPr>
          <w:rFonts w:ascii="Arial" w:hAnsi="Arial" w:cs="Arial"/>
          <w:b/>
        </w:rPr>
        <w:t>Voucher distribution and drug acquisition.</w:t>
      </w:r>
    </w:p>
    <w:p w14:paraId="70239BF7" w14:textId="7F1DFE77" w:rsidR="00F95AE5" w:rsidRPr="006F18CC" w:rsidRDefault="00F95AE5" w:rsidP="006F18CC">
      <w:pPr>
        <w:pStyle w:val="ListParagraph"/>
        <w:numPr>
          <w:ilvl w:val="1"/>
          <w:numId w:val="3"/>
        </w:numPr>
        <w:spacing w:line="360" w:lineRule="auto"/>
        <w:rPr>
          <w:rFonts w:ascii="Arial" w:hAnsi="Arial" w:cs="Arial"/>
          <w:b/>
          <w:bCs/>
        </w:rPr>
      </w:pPr>
      <w:r w:rsidRPr="006F18CC">
        <w:rPr>
          <w:rFonts w:ascii="Arial" w:hAnsi="Arial" w:cs="Arial"/>
          <w:b/>
          <w:bCs/>
        </w:rPr>
        <w:t>Were you satisfied with the range of products or services available through the voucher program?</w:t>
      </w:r>
    </w:p>
    <w:p w14:paraId="1A9E4212" w14:textId="77777777" w:rsidR="00F95AE5" w:rsidRPr="006F18CC" w:rsidRDefault="00F95AE5" w:rsidP="006F18CC">
      <w:pPr>
        <w:spacing w:line="360" w:lineRule="auto"/>
        <w:rPr>
          <w:rFonts w:cs="Arial"/>
          <w:sz w:val="24"/>
          <w:szCs w:val="24"/>
        </w:rPr>
      </w:pPr>
    </w:p>
    <w:p w14:paraId="68E51B91" w14:textId="1010E9A9" w:rsidR="00FA53B0" w:rsidRPr="006F18CC" w:rsidRDefault="00FA53B0" w:rsidP="006F18CC">
      <w:pPr>
        <w:spacing w:line="360" w:lineRule="auto"/>
        <w:rPr>
          <w:rFonts w:cs="Arial"/>
          <w:sz w:val="24"/>
          <w:szCs w:val="24"/>
        </w:rPr>
      </w:pPr>
      <w:r w:rsidRPr="006F18CC">
        <w:rPr>
          <w:rFonts w:cs="Arial"/>
          <w:sz w:val="24"/>
          <w:szCs w:val="24"/>
        </w:rPr>
        <w:t xml:space="preserve">75 (100%) of the total respondents were satisfied with the range of products or services available through voucher program. It's great to see that all respondents were satisfied with the range of products or services available through the voucher program. This high level of satisfaction indicates that the community has embraced the program and is finding value in the offerings. </w:t>
      </w:r>
    </w:p>
    <w:p w14:paraId="1BF7D125" w14:textId="38B09230" w:rsidR="00FA53B0" w:rsidRPr="006F18CC" w:rsidRDefault="00FA53B0" w:rsidP="006F18CC">
      <w:pPr>
        <w:spacing w:line="360" w:lineRule="auto"/>
        <w:rPr>
          <w:rFonts w:cs="Arial"/>
          <w:sz w:val="24"/>
          <w:szCs w:val="24"/>
        </w:rPr>
      </w:pPr>
      <w:r w:rsidRPr="006F18CC">
        <w:rPr>
          <w:rFonts w:cs="Arial"/>
          <w:sz w:val="24"/>
          <w:szCs w:val="24"/>
        </w:rPr>
        <w:t>It's also encouraging to note that the initial challenges faced in explaining how the voucher system works have been overcome, as evidenced by the positive feedback from the community. This shows that the efforts put into educating the community about the program have paid off and that the community now understands and appreciates the benefits of using the voucher card.</w:t>
      </w:r>
    </w:p>
    <w:p w14:paraId="64CF78F1" w14:textId="392BC564" w:rsidR="00F95AE5" w:rsidRPr="006F18CC" w:rsidRDefault="005E16E2" w:rsidP="006F18CC">
      <w:pPr>
        <w:spacing w:line="360" w:lineRule="auto"/>
        <w:rPr>
          <w:rFonts w:cs="Arial"/>
          <w:sz w:val="24"/>
          <w:szCs w:val="24"/>
        </w:rPr>
      </w:pPr>
      <w:r w:rsidRPr="006F18CC">
        <w:rPr>
          <w:rFonts w:cs="Arial"/>
          <w:sz w:val="24"/>
          <w:szCs w:val="24"/>
        </w:rPr>
        <w:t>The responses from the targeted sample respondents from the three camps of the DREAMS project intervention were reported to have the same response and satisfaction rate with the voucher program.</w:t>
      </w:r>
    </w:p>
    <w:p w14:paraId="58837888" w14:textId="33C76AE9" w:rsidR="005E16E2" w:rsidRPr="006F18CC" w:rsidRDefault="005E16E2" w:rsidP="006F18CC">
      <w:pPr>
        <w:pStyle w:val="ListParagraph"/>
        <w:numPr>
          <w:ilvl w:val="1"/>
          <w:numId w:val="3"/>
        </w:numPr>
        <w:spacing w:line="360" w:lineRule="auto"/>
        <w:rPr>
          <w:rFonts w:ascii="Arial" w:hAnsi="Arial" w:cs="Arial"/>
        </w:rPr>
      </w:pPr>
      <w:r w:rsidRPr="006F18CC">
        <w:rPr>
          <w:rFonts w:ascii="Arial" w:hAnsi="Arial" w:cs="Arial"/>
        </w:rPr>
        <w:lastRenderedPageBreak/>
        <w:t xml:space="preserve"> </w:t>
      </w:r>
      <w:r w:rsidRPr="006F18CC">
        <w:rPr>
          <w:rFonts w:ascii="Arial" w:hAnsi="Arial" w:cs="Arial"/>
          <w:b/>
          <w:bCs/>
        </w:rPr>
        <w:t>what type of veterinary drugs and or equipment did you buy</w:t>
      </w:r>
    </w:p>
    <w:p w14:paraId="5E9241C5" w14:textId="2AF09439" w:rsidR="005E16E2" w:rsidRPr="006F18CC" w:rsidRDefault="00A16566" w:rsidP="006F18CC">
      <w:pPr>
        <w:spacing w:line="360" w:lineRule="auto"/>
        <w:rPr>
          <w:rFonts w:cs="Arial"/>
          <w:sz w:val="24"/>
          <w:szCs w:val="24"/>
        </w:rPr>
      </w:pPr>
      <w:r w:rsidRPr="006F18CC">
        <w:rPr>
          <w:rFonts w:cs="Arial"/>
          <w:sz w:val="24"/>
          <w:szCs w:val="24"/>
        </w:rPr>
        <w:t xml:space="preserve">The question related the type of medicine the respondents buy from the PVP, 59(78.69%) of the total respondents responded they buy both Antibiotic and Multivitamin, 5(6.67%) of the total respondents reported that they buy from the PVP Multivitamins, 2 (2.67%) of respondents also reported that they buy from the PVP Antibiotics only, while the same number of respondents also reported that they buy from the </w:t>
      </w:r>
      <w:r w:rsidR="002D0888" w:rsidRPr="006F18CC">
        <w:rPr>
          <w:rFonts w:cs="Arial"/>
          <w:sz w:val="24"/>
          <w:szCs w:val="24"/>
        </w:rPr>
        <w:t>multivitamins and  acaricides, Antibiotics, Dewormers and  acaricides as well as Dewormers, Antibiotics and multivitamins.</w:t>
      </w:r>
    </w:p>
    <w:p w14:paraId="5B2A1F98" w14:textId="26A3E520" w:rsidR="002D0888" w:rsidRPr="006F18CC" w:rsidRDefault="002D0888" w:rsidP="006F18CC">
      <w:pPr>
        <w:spacing w:line="360" w:lineRule="auto"/>
        <w:rPr>
          <w:rFonts w:cs="Arial"/>
          <w:sz w:val="24"/>
          <w:szCs w:val="24"/>
        </w:rPr>
      </w:pPr>
      <w:r w:rsidRPr="006F18CC">
        <w:rPr>
          <w:rFonts w:cs="Arial"/>
          <w:sz w:val="24"/>
          <w:szCs w:val="24"/>
        </w:rPr>
        <w:t>Only 1 (1.33%) of the respondents reported that he/she bought from the PVP Dewormers and multivitamins while the same number of respondents also reported that he/she bought acaricides and pour on.</w:t>
      </w:r>
    </w:p>
    <w:p w14:paraId="41B5486E" w14:textId="23480989" w:rsidR="002D0888" w:rsidRPr="006F18CC" w:rsidRDefault="002D0888" w:rsidP="006F18CC">
      <w:pPr>
        <w:spacing w:line="360" w:lineRule="auto"/>
        <w:rPr>
          <w:rFonts w:cs="Arial"/>
          <w:sz w:val="24"/>
          <w:szCs w:val="24"/>
        </w:rPr>
      </w:pPr>
      <w:r w:rsidRPr="006F18CC">
        <w:rPr>
          <w:rFonts w:cs="Arial"/>
          <w:noProof/>
          <w:sz w:val="24"/>
          <w:szCs w:val="24"/>
          <w14:ligatures w14:val="standardContextual"/>
        </w:rPr>
        <w:drawing>
          <wp:inline distT="0" distB="0" distL="0" distR="0" wp14:anchorId="1DA298AD" wp14:editId="20198447">
            <wp:extent cx="5111750" cy="2461260"/>
            <wp:effectExtent l="0" t="0" r="0" b="0"/>
            <wp:docPr id="56796304" name="Picture 1"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304" name="Picture 1" descr="A colorful pie chart with numbers&#10;&#10;Description automatically generated"/>
                    <pic:cNvPicPr/>
                  </pic:nvPicPr>
                  <pic:blipFill>
                    <a:blip r:embed="rId27"/>
                    <a:stretch>
                      <a:fillRect/>
                    </a:stretch>
                  </pic:blipFill>
                  <pic:spPr>
                    <a:xfrm>
                      <a:off x="0" y="0"/>
                      <a:ext cx="5134310" cy="2472122"/>
                    </a:xfrm>
                    <a:prstGeom prst="rect">
                      <a:avLst/>
                    </a:prstGeom>
                  </pic:spPr>
                </pic:pic>
              </a:graphicData>
            </a:graphic>
          </wp:inline>
        </w:drawing>
      </w:r>
    </w:p>
    <w:p w14:paraId="69E058AF" w14:textId="5EB728B5" w:rsidR="002D0888" w:rsidRPr="006F18CC" w:rsidRDefault="002D0888" w:rsidP="006F18CC">
      <w:pPr>
        <w:spacing w:line="360" w:lineRule="auto"/>
        <w:rPr>
          <w:rFonts w:cs="Arial"/>
          <w:i/>
          <w:iCs/>
          <w:sz w:val="24"/>
          <w:szCs w:val="24"/>
        </w:rPr>
      </w:pPr>
      <w:r w:rsidRPr="006F18CC">
        <w:rPr>
          <w:rFonts w:cs="Arial"/>
          <w:i/>
          <w:iCs/>
          <w:sz w:val="24"/>
          <w:szCs w:val="24"/>
        </w:rPr>
        <w:t>Chart13 type of medicine buy from the PVP.</w:t>
      </w:r>
    </w:p>
    <w:p w14:paraId="6798C439" w14:textId="766031C3" w:rsidR="00AE635B" w:rsidRPr="006F18CC" w:rsidRDefault="002D0888" w:rsidP="006F18CC">
      <w:pPr>
        <w:spacing w:line="360" w:lineRule="auto"/>
        <w:rPr>
          <w:rFonts w:cs="Arial"/>
          <w:sz w:val="24"/>
          <w:szCs w:val="24"/>
        </w:rPr>
      </w:pPr>
      <w:r w:rsidRPr="006F18CC">
        <w:rPr>
          <w:rFonts w:cs="Arial"/>
          <w:sz w:val="24"/>
          <w:szCs w:val="24"/>
        </w:rPr>
        <w:t xml:space="preserve"> Based on the above chart, the most used veterinary drug is Antibiotic and multivitamin</w:t>
      </w:r>
      <w:r w:rsidR="00AE635B" w:rsidRPr="006F18CC">
        <w:rPr>
          <w:rFonts w:cs="Arial"/>
          <w:sz w:val="24"/>
          <w:szCs w:val="24"/>
        </w:rPr>
        <w:t xml:space="preserve"> which means these drugs are very important for the shoot fattening groups.</w:t>
      </w:r>
    </w:p>
    <w:p w14:paraId="1C3B416F" w14:textId="51715282" w:rsidR="00863B2A" w:rsidRPr="00A3427A" w:rsidRDefault="00863B2A" w:rsidP="006F18CC">
      <w:pPr>
        <w:pStyle w:val="ListParagraph"/>
        <w:numPr>
          <w:ilvl w:val="1"/>
          <w:numId w:val="3"/>
        </w:numPr>
        <w:spacing w:line="360" w:lineRule="auto"/>
        <w:rPr>
          <w:rFonts w:ascii="Arial" w:hAnsi="Arial" w:cs="Arial"/>
          <w:b/>
          <w:bCs/>
        </w:rPr>
      </w:pPr>
      <w:r w:rsidRPr="006F18CC">
        <w:rPr>
          <w:rFonts w:ascii="Arial" w:hAnsi="Arial" w:cs="Arial"/>
          <w:b/>
          <w:bCs/>
        </w:rPr>
        <w:t>Did you receive the quantities you needed for your herd size?</w:t>
      </w:r>
    </w:p>
    <w:p w14:paraId="080A7621" w14:textId="2E0FD702" w:rsidR="00863B2A" w:rsidRPr="006F18CC" w:rsidRDefault="00863B2A" w:rsidP="006F18CC">
      <w:pPr>
        <w:spacing w:line="360" w:lineRule="auto"/>
        <w:rPr>
          <w:rFonts w:cs="Arial"/>
          <w:sz w:val="24"/>
          <w:szCs w:val="24"/>
        </w:rPr>
      </w:pPr>
      <w:r w:rsidRPr="006F18CC">
        <w:rPr>
          <w:rFonts w:cs="Arial"/>
          <w:sz w:val="24"/>
          <w:szCs w:val="24"/>
        </w:rPr>
        <w:t xml:space="preserve">As we can see the below char 75(100%) of the total respondents </w:t>
      </w:r>
      <w:r w:rsidR="0043627D" w:rsidRPr="006F18CC">
        <w:rPr>
          <w:rFonts w:cs="Arial"/>
          <w:sz w:val="24"/>
          <w:szCs w:val="24"/>
        </w:rPr>
        <w:t xml:space="preserve">said that they have received the quantity of medicine they needed for their herd size. </w:t>
      </w:r>
    </w:p>
    <w:p w14:paraId="6DCECB9E" w14:textId="443014E3" w:rsidR="0043627D" w:rsidRPr="006F18CC" w:rsidRDefault="0043627D" w:rsidP="006F18CC">
      <w:pPr>
        <w:spacing w:line="360" w:lineRule="auto"/>
        <w:rPr>
          <w:rFonts w:cs="Arial"/>
          <w:sz w:val="24"/>
          <w:szCs w:val="24"/>
        </w:rPr>
      </w:pPr>
      <w:r w:rsidRPr="006F18CC">
        <w:rPr>
          <w:rFonts w:cs="Arial"/>
          <w:sz w:val="24"/>
          <w:szCs w:val="24"/>
        </w:rPr>
        <w:lastRenderedPageBreak/>
        <w:t>This means the total respondents indicated that the quantity of medicine needed for their herd size was received by them.</w:t>
      </w:r>
    </w:p>
    <w:p w14:paraId="32345DD5" w14:textId="7EF43CA5" w:rsidR="0043627D" w:rsidRPr="00A3427A" w:rsidRDefault="0043627D" w:rsidP="006F18CC">
      <w:pPr>
        <w:pStyle w:val="ListParagraph"/>
        <w:numPr>
          <w:ilvl w:val="1"/>
          <w:numId w:val="3"/>
        </w:numPr>
        <w:spacing w:line="360" w:lineRule="auto"/>
        <w:rPr>
          <w:rFonts w:ascii="Arial" w:hAnsi="Arial" w:cs="Arial"/>
          <w:b/>
          <w:bCs/>
        </w:rPr>
      </w:pPr>
      <w:r w:rsidRPr="006F18CC">
        <w:rPr>
          <w:rFonts w:ascii="Arial" w:hAnsi="Arial" w:cs="Arial"/>
          <w:b/>
          <w:bCs/>
        </w:rPr>
        <w:t>Was the distribution of the drug done at the time of season?</w:t>
      </w:r>
    </w:p>
    <w:p w14:paraId="3C08C944" w14:textId="310B9124" w:rsidR="0043627D" w:rsidRPr="006F18CC" w:rsidRDefault="0043627D" w:rsidP="006F18CC">
      <w:pPr>
        <w:spacing w:line="360" w:lineRule="auto"/>
        <w:rPr>
          <w:rFonts w:cs="Arial"/>
          <w:sz w:val="24"/>
          <w:szCs w:val="24"/>
        </w:rPr>
      </w:pPr>
      <w:r w:rsidRPr="006F18CC">
        <w:rPr>
          <w:rFonts w:cs="Arial"/>
          <w:sz w:val="24"/>
          <w:szCs w:val="24"/>
        </w:rPr>
        <w:t xml:space="preserve"> The distribution of the drug was done at the time of season as most of the respondents reported. 74</w:t>
      </w:r>
      <w:r w:rsidR="00ED57B6" w:rsidRPr="006F18CC">
        <w:rPr>
          <w:rFonts w:cs="Arial"/>
          <w:sz w:val="24"/>
          <w:szCs w:val="24"/>
        </w:rPr>
        <w:t xml:space="preserve"> (98.67%) of the respondents responded “Yes” that means the distribution of the drug was done at the time of the season.</w:t>
      </w:r>
    </w:p>
    <w:p w14:paraId="60BEECB2" w14:textId="69E814F4" w:rsidR="00ED57B6" w:rsidRPr="006F18CC" w:rsidRDefault="00ED57B6" w:rsidP="006F18CC">
      <w:pPr>
        <w:spacing w:line="360" w:lineRule="auto"/>
        <w:rPr>
          <w:rFonts w:cs="Arial"/>
          <w:sz w:val="24"/>
          <w:szCs w:val="24"/>
        </w:rPr>
      </w:pPr>
      <w:r w:rsidRPr="006F18CC">
        <w:rPr>
          <w:rFonts w:cs="Arial"/>
          <w:sz w:val="24"/>
          <w:szCs w:val="24"/>
        </w:rPr>
        <w:t>1(1.33%) of the respondents said “No”. based on the results of this question we can easily examine that the time of distribution was the most convenience season for distribution.</w:t>
      </w:r>
    </w:p>
    <w:p w14:paraId="1F8EE4EA" w14:textId="08FAB310" w:rsidR="0043627D" w:rsidRPr="006F18CC" w:rsidRDefault="0043627D" w:rsidP="006F18CC">
      <w:pPr>
        <w:spacing w:line="360" w:lineRule="auto"/>
        <w:rPr>
          <w:rFonts w:cs="Arial"/>
          <w:sz w:val="24"/>
          <w:szCs w:val="24"/>
        </w:rPr>
      </w:pPr>
      <w:r w:rsidRPr="006F18CC">
        <w:rPr>
          <w:rFonts w:cs="Arial"/>
          <w:noProof/>
          <w:sz w:val="24"/>
          <w:szCs w:val="24"/>
          <w14:ligatures w14:val="standardContextual"/>
        </w:rPr>
        <w:drawing>
          <wp:inline distT="0" distB="0" distL="0" distR="0" wp14:anchorId="14B412A7" wp14:editId="0BBE0ACE">
            <wp:extent cx="5943600" cy="3202940"/>
            <wp:effectExtent l="0" t="0" r="0" b="0"/>
            <wp:docPr id="1191495280" name="Picture 1" descr="A blue circle with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95280" name="Picture 1" descr="A blue circle with a number on it&#10;&#10;Description automatically generated"/>
                    <pic:cNvPicPr/>
                  </pic:nvPicPr>
                  <pic:blipFill>
                    <a:blip r:embed="rId28"/>
                    <a:stretch>
                      <a:fillRect/>
                    </a:stretch>
                  </pic:blipFill>
                  <pic:spPr>
                    <a:xfrm>
                      <a:off x="0" y="0"/>
                      <a:ext cx="5943600" cy="3202940"/>
                    </a:xfrm>
                    <a:prstGeom prst="rect">
                      <a:avLst/>
                    </a:prstGeom>
                  </pic:spPr>
                </pic:pic>
              </a:graphicData>
            </a:graphic>
          </wp:inline>
        </w:drawing>
      </w:r>
    </w:p>
    <w:p w14:paraId="3C5FEFA2" w14:textId="6D6EC674" w:rsidR="00ED57B6" w:rsidRPr="006F18CC" w:rsidRDefault="00ED57B6" w:rsidP="006F18CC">
      <w:pPr>
        <w:spacing w:line="360" w:lineRule="auto"/>
        <w:rPr>
          <w:rFonts w:cs="Arial"/>
          <w:i/>
          <w:iCs/>
          <w:sz w:val="24"/>
          <w:szCs w:val="24"/>
        </w:rPr>
      </w:pPr>
      <w:r w:rsidRPr="006F18CC">
        <w:rPr>
          <w:rFonts w:cs="Arial"/>
          <w:i/>
          <w:iCs/>
          <w:sz w:val="24"/>
          <w:szCs w:val="24"/>
        </w:rPr>
        <w:t>Chart 15 is the distribution done at the right time.</w:t>
      </w:r>
    </w:p>
    <w:p w14:paraId="63674DDA" w14:textId="22BEADAB" w:rsidR="00ED57B6" w:rsidRPr="006F18CC" w:rsidRDefault="00ED57B6" w:rsidP="006F18CC">
      <w:pPr>
        <w:pStyle w:val="ListParagraph"/>
        <w:numPr>
          <w:ilvl w:val="1"/>
          <w:numId w:val="3"/>
        </w:numPr>
        <w:spacing w:line="360" w:lineRule="auto"/>
        <w:rPr>
          <w:rFonts w:ascii="Arial" w:hAnsi="Arial" w:cs="Arial"/>
          <w:b/>
          <w:bCs/>
        </w:rPr>
      </w:pPr>
      <w:r w:rsidRPr="006F18CC">
        <w:rPr>
          <w:rFonts w:ascii="Arial" w:hAnsi="Arial" w:cs="Arial"/>
          <w:b/>
          <w:bCs/>
        </w:rPr>
        <w:t>Were you satisfied with the voucher system process?</w:t>
      </w:r>
    </w:p>
    <w:p w14:paraId="493B1678" w14:textId="77777777" w:rsidR="00ED57B6" w:rsidRPr="006F18CC" w:rsidRDefault="00ED57B6" w:rsidP="006F18CC">
      <w:pPr>
        <w:spacing w:line="360" w:lineRule="auto"/>
        <w:rPr>
          <w:rFonts w:cs="Arial"/>
          <w:b/>
          <w:bCs/>
          <w:sz w:val="24"/>
          <w:szCs w:val="24"/>
        </w:rPr>
      </w:pPr>
    </w:p>
    <w:p w14:paraId="79D043FB" w14:textId="2FCDD0BD" w:rsidR="00ED57B6" w:rsidRPr="006F18CC" w:rsidRDefault="00ED57B6" w:rsidP="006F18CC">
      <w:pPr>
        <w:spacing w:line="360" w:lineRule="auto"/>
        <w:rPr>
          <w:rFonts w:cs="Arial"/>
          <w:sz w:val="24"/>
          <w:szCs w:val="24"/>
        </w:rPr>
      </w:pPr>
      <w:r w:rsidRPr="006F18CC">
        <w:rPr>
          <w:rFonts w:cs="Arial"/>
          <w:sz w:val="24"/>
          <w:szCs w:val="24"/>
        </w:rPr>
        <w:t xml:space="preserve">As </w:t>
      </w:r>
      <w:r w:rsidR="00B66E8C" w:rsidRPr="006F18CC">
        <w:rPr>
          <w:rFonts w:cs="Arial"/>
          <w:sz w:val="24"/>
          <w:szCs w:val="24"/>
        </w:rPr>
        <w:t>we</w:t>
      </w:r>
      <w:r w:rsidRPr="006F18CC">
        <w:rPr>
          <w:rFonts w:cs="Arial"/>
          <w:sz w:val="24"/>
          <w:szCs w:val="24"/>
        </w:rPr>
        <w:t xml:space="preserve"> can </w:t>
      </w:r>
      <w:r w:rsidR="00B66E8C" w:rsidRPr="006F18CC">
        <w:rPr>
          <w:rFonts w:cs="Arial"/>
          <w:sz w:val="24"/>
          <w:szCs w:val="24"/>
        </w:rPr>
        <w:t>see from</w:t>
      </w:r>
      <w:r w:rsidRPr="006F18CC">
        <w:rPr>
          <w:rFonts w:cs="Arial"/>
          <w:sz w:val="24"/>
          <w:szCs w:val="24"/>
        </w:rPr>
        <w:t xml:space="preserve"> the </w:t>
      </w:r>
      <w:r w:rsidR="00B66E8C" w:rsidRPr="006F18CC">
        <w:rPr>
          <w:rFonts w:cs="Arial"/>
          <w:sz w:val="24"/>
          <w:szCs w:val="24"/>
        </w:rPr>
        <w:t>respondent’s</w:t>
      </w:r>
      <w:r w:rsidRPr="006F18CC">
        <w:rPr>
          <w:rFonts w:cs="Arial"/>
          <w:sz w:val="24"/>
          <w:szCs w:val="24"/>
        </w:rPr>
        <w:t xml:space="preserve"> feedback 75(100%) of the total respondents responded that they have been satisfied with the voucher system process.</w:t>
      </w:r>
      <w:r w:rsidR="00B66E8C" w:rsidRPr="006F18CC">
        <w:rPr>
          <w:rFonts w:cs="Arial"/>
          <w:sz w:val="24"/>
          <w:szCs w:val="24"/>
        </w:rPr>
        <w:t xml:space="preserve"> </w:t>
      </w:r>
    </w:p>
    <w:p w14:paraId="2CCCED52" w14:textId="6745DD19" w:rsidR="00B66E8C" w:rsidRPr="006F18CC" w:rsidRDefault="00B66E8C" w:rsidP="006F18CC">
      <w:pPr>
        <w:spacing w:line="360" w:lineRule="auto"/>
        <w:rPr>
          <w:rFonts w:cs="Arial"/>
          <w:sz w:val="24"/>
          <w:szCs w:val="24"/>
        </w:rPr>
      </w:pPr>
      <w:r w:rsidRPr="006F18CC">
        <w:rPr>
          <w:rFonts w:cs="Arial"/>
          <w:sz w:val="24"/>
          <w:szCs w:val="24"/>
        </w:rPr>
        <w:lastRenderedPageBreak/>
        <w:t>Although there were many challenges in the beginning regarding the implementation of the voucher system, the system was eventually adopted and admired by the community after efforts were made by the Mercy Corps team to make the community and stakeholders clear about the system.</w:t>
      </w:r>
    </w:p>
    <w:p w14:paraId="2C0AABD7" w14:textId="7932A53E" w:rsidR="00B66E8C" w:rsidRPr="006F18CC" w:rsidRDefault="00A71F96" w:rsidP="006F18CC">
      <w:pPr>
        <w:spacing w:line="360" w:lineRule="auto"/>
        <w:rPr>
          <w:rFonts w:cs="Arial"/>
          <w:sz w:val="24"/>
          <w:szCs w:val="24"/>
        </w:rPr>
      </w:pPr>
      <w:r w:rsidRPr="006F18CC">
        <w:rPr>
          <w:rFonts w:cs="Arial"/>
          <w:sz w:val="24"/>
          <w:szCs w:val="24"/>
        </w:rPr>
        <w:t>Another</w:t>
      </w:r>
      <w:r w:rsidR="00927528" w:rsidRPr="006F18CC">
        <w:rPr>
          <w:rFonts w:cs="Arial"/>
          <w:sz w:val="24"/>
          <w:szCs w:val="24"/>
        </w:rPr>
        <w:t xml:space="preserve"> following question was asked the </w:t>
      </w:r>
      <w:r w:rsidRPr="006F18CC">
        <w:rPr>
          <w:rFonts w:cs="Arial"/>
          <w:sz w:val="24"/>
          <w:szCs w:val="24"/>
        </w:rPr>
        <w:t>respondents</w:t>
      </w:r>
      <w:r w:rsidR="00927528" w:rsidRPr="006F18CC">
        <w:rPr>
          <w:rFonts w:cs="Arial"/>
          <w:sz w:val="24"/>
          <w:szCs w:val="24"/>
        </w:rPr>
        <w:t xml:space="preserve"> about what </w:t>
      </w:r>
      <w:r w:rsidRPr="006F18CC">
        <w:rPr>
          <w:rFonts w:cs="Arial"/>
          <w:sz w:val="24"/>
          <w:szCs w:val="24"/>
        </w:rPr>
        <w:t>they like</w:t>
      </w:r>
      <w:r w:rsidR="00927528" w:rsidRPr="006F18CC">
        <w:rPr>
          <w:rFonts w:cs="Arial"/>
          <w:sz w:val="24"/>
          <w:szCs w:val="24"/>
        </w:rPr>
        <w:t xml:space="preserve"> about voucher </w:t>
      </w:r>
      <w:r w:rsidRPr="006F18CC">
        <w:rPr>
          <w:rFonts w:cs="Arial"/>
          <w:sz w:val="24"/>
          <w:szCs w:val="24"/>
        </w:rPr>
        <w:t>system,</w:t>
      </w:r>
      <w:r w:rsidR="00927528" w:rsidRPr="006F18CC">
        <w:rPr>
          <w:rFonts w:cs="Arial"/>
          <w:sz w:val="24"/>
          <w:szCs w:val="24"/>
        </w:rPr>
        <w:t xml:space="preserve"> and they responded that this system is easier compared the other system they used to know, “this system is easier and help full system” responded most of the respondents.</w:t>
      </w:r>
    </w:p>
    <w:p w14:paraId="244E5185" w14:textId="77777777" w:rsidR="00A71F96" w:rsidRPr="006F18CC" w:rsidRDefault="00A71F96" w:rsidP="006F18CC">
      <w:pPr>
        <w:pStyle w:val="ListParagraph"/>
        <w:numPr>
          <w:ilvl w:val="0"/>
          <w:numId w:val="3"/>
        </w:numPr>
        <w:spacing w:before="240" w:line="360" w:lineRule="auto"/>
        <w:rPr>
          <w:rFonts w:ascii="Arial" w:hAnsi="Arial" w:cs="Arial"/>
          <w:b/>
          <w:bCs/>
        </w:rPr>
      </w:pPr>
      <w:r w:rsidRPr="006F18CC">
        <w:rPr>
          <w:rFonts w:ascii="Arial" w:hAnsi="Arial" w:cs="Arial"/>
          <w:b/>
          <w:bCs/>
        </w:rPr>
        <w:t>Did you purchase the drugs/equipment?</w:t>
      </w:r>
    </w:p>
    <w:p w14:paraId="48B5CB76" w14:textId="666FFF98" w:rsidR="00A71F96" w:rsidRPr="006F18CC" w:rsidRDefault="00A71F96" w:rsidP="006F18CC">
      <w:pPr>
        <w:pStyle w:val="ListParagraph"/>
        <w:numPr>
          <w:ilvl w:val="1"/>
          <w:numId w:val="3"/>
        </w:numPr>
        <w:spacing w:line="360" w:lineRule="auto"/>
        <w:rPr>
          <w:rFonts w:ascii="Arial" w:hAnsi="Arial" w:cs="Arial"/>
          <w:b/>
          <w:bCs/>
        </w:rPr>
      </w:pPr>
      <w:r w:rsidRPr="006F18CC">
        <w:rPr>
          <w:rFonts w:ascii="Arial" w:hAnsi="Arial" w:cs="Arial"/>
          <w:b/>
          <w:bCs/>
        </w:rPr>
        <w:t>What is the reason for buying as a group of 3?</w:t>
      </w:r>
    </w:p>
    <w:p w14:paraId="1E18FAFA" w14:textId="77777777" w:rsidR="00A71F96" w:rsidRPr="006F18CC" w:rsidRDefault="00A71F96" w:rsidP="006F18CC">
      <w:pPr>
        <w:spacing w:line="360" w:lineRule="auto"/>
        <w:rPr>
          <w:rFonts w:cs="Arial"/>
          <w:sz w:val="24"/>
          <w:szCs w:val="24"/>
        </w:rPr>
      </w:pPr>
    </w:p>
    <w:p w14:paraId="1F5DC205" w14:textId="48E8B8DE" w:rsidR="00A71F96" w:rsidRPr="006F18CC" w:rsidRDefault="00A71F96" w:rsidP="006F18CC">
      <w:pPr>
        <w:spacing w:line="360" w:lineRule="auto"/>
        <w:rPr>
          <w:rFonts w:cs="Arial"/>
          <w:sz w:val="24"/>
          <w:szCs w:val="24"/>
        </w:rPr>
      </w:pPr>
      <w:r w:rsidRPr="006F18CC">
        <w:rPr>
          <w:rFonts w:cs="Arial"/>
          <w:sz w:val="24"/>
          <w:szCs w:val="24"/>
        </w:rPr>
        <w:t>As we can see the below chart 17, 66(88%) of the total respondents purchased the drug as a group of 3 while the remaining 9(22%) 0f the total respondents purchased the drug as an individual.</w:t>
      </w:r>
    </w:p>
    <w:p w14:paraId="2AB101E7" w14:textId="1E8798A4" w:rsidR="00A71F96" w:rsidRPr="006F18CC" w:rsidRDefault="00A71F96" w:rsidP="006F18CC">
      <w:pPr>
        <w:spacing w:line="360" w:lineRule="auto"/>
        <w:rPr>
          <w:rFonts w:cs="Arial"/>
          <w:sz w:val="24"/>
          <w:szCs w:val="24"/>
        </w:rPr>
      </w:pPr>
      <w:r w:rsidRPr="006F18CC">
        <w:rPr>
          <w:rFonts w:cs="Arial"/>
          <w:sz w:val="24"/>
          <w:szCs w:val="24"/>
        </w:rPr>
        <w:t xml:space="preserve">Based on the information on chart 18, the reason for purchasing the drug as a group of three is that money was not sufficient as 60(90.91%) of the respondents responded My money was not enough, and I had to combine with my friend. 6(9.09%) of the respondents also </w:t>
      </w:r>
      <w:r w:rsidR="00203A3C" w:rsidRPr="006F18CC">
        <w:rPr>
          <w:rFonts w:cs="Arial"/>
          <w:sz w:val="24"/>
          <w:szCs w:val="24"/>
        </w:rPr>
        <w:t>said that my herd size is small, that is why we purchased the drug as a group of 3.</w:t>
      </w:r>
    </w:p>
    <w:p w14:paraId="7403F240" w14:textId="43F00941" w:rsidR="00927528" w:rsidRPr="006F18CC" w:rsidRDefault="00A71F96" w:rsidP="006F18CC">
      <w:pPr>
        <w:spacing w:line="360" w:lineRule="auto"/>
        <w:rPr>
          <w:rFonts w:cs="Arial"/>
          <w:sz w:val="24"/>
          <w:szCs w:val="24"/>
        </w:rPr>
      </w:pPr>
      <w:r w:rsidRPr="006F18CC">
        <w:rPr>
          <w:rFonts w:cs="Arial"/>
          <w:noProof/>
          <w:sz w:val="24"/>
          <w:szCs w:val="24"/>
          <w14:ligatures w14:val="standardContextual"/>
        </w:rPr>
        <w:drawing>
          <wp:inline distT="0" distB="0" distL="0" distR="0" wp14:anchorId="586094B4" wp14:editId="6B3C9916">
            <wp:extent cx="2400300" cy="1478280"/>
            <wp:effectExtent l="0" t="0" r="0" b="7620"/>
            <wp:docPr id="1342024015" name="Picture 1" descr="A blu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24015" name="Picture 1" descr="A blue rectangular object with numbers&#10;&#10;Description automatically generated"/>
                    <pic:cNvPicPr/>
                  </pic:nvPicPr>
                  <pic:blipFill>
                    <a:blip r:embed="rId29"/>
                    <a:stretch>
                      <a:fillRect/>
                    </a:stretch>
                  </pic:blipFill>
                  <pic:spPr>
                    <a:xfrm>
                      <a:off x="0" y="0"/>
                      <a:ext cx="2400300" cy="1478280"/>
                    </a:xfrm>
                    <a:prstGeom prst="rect">
                      <a:avLst/>
                    </a:prstGeom>
                  </pic:spPr>
                </pic:pic>
              </a:graphicData>
            </a:graphic>
          </wp:inline>
        </w:drawing>
      </w:r>
      <w:r w:rsidRPr="006F18CC">
        <w:rPr>
          <w:rFonts w:cs="Arial"/>
          <w:noProof/>
          <w:sz w:val="24"/>
          <w:szCs w:val="24"/>
          <w14:ligatures w14:val="standardContextual"/>
        </w:rPr>
        <w:drawing>
          <wp:inline distT="0" distB="0" distL="0" distR="0" wp14:anchorId="6A9FC8E5" wp14:editId="614854A0">
            <wp:extent cx="3185160" cy="1851660"/>
            <wp:effectExtent l="0" t="0" r="0" b="0"/>
            <wp:docPr id="1657236311" name="Picture 1" descr="A blue pie chart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36311" name="Picture 1" descr="A blue pie chart with a triangle&#10;&#10;Description automatically generated"/>
                    <pic:cNvPicPr/>
                  </pic:nvPicPr>
                  <pic:blipFill>
                    <a:blip r:embed="rId30"/>
                    <a:stretch>
                      <a:fillRect/>
                    </a:stretch>
                  </pic:blipFill>
                  <pic:spPr>
                    <a:xfrm>
                      <a:off x="0" y="0"/>
                      <a:ext cx="3185160" cy="1851660"/>
                    </a:xfrm>
                    <a:prstGeom prst="rect">
                      <a:avLst/>
                    </a:prstGeom>
                  </pic:spPr>
                </pic:pic>
              </a:graphicData>
            </a:graphic>
          </wp:inline>
        </w:drawing>
      </w:r>
    </w:p>
    <w:p w14:paraId="5065770A" w14:textId="2F5EEEA2" w:rsidR="00B66E8C" w:rsidRPr="006F18CC" w:rsidRDefault="00A71F96" w:rsidP="006F18CC">
      <w:pPr>
        <w:spacing w:line="360" w:lineRule="auto"/>
        <w:rPr>
          <w:rFonts w:cs="Arial"/>
          <w:i/>
          <w:iCs/>
          <w:sz w:val="24"/>
          <w:szCs w:val="24"/>
        </w:rPr>
      </w:pPr>
      <w:r w:rsidRPr="006F18CC">
        <w:rPr>
          <w:rFonts w:cs="Arial"/>
          <w:i/>
          <w:iCs/>
          <w:sz w:val="24"/>
          <w:szCs w:val="24"/>
          <w:u w:val="single"/>
        </w:rPr>
        <w:t>Chart 17 how they buy the drug</w:t>
      </w:r>
      <w:r w:rsidRPr="006F18CC">
        <w:rPr>
          <w:rFonts w:cs="Arial"/>
          <w:i/>
          <w:iCs/>
          <w:sz w:val="24"/>
          <w:szCs w:val="24"/>
          <w:u w:val="single"/>
        </w:rPr>
        <w:tab/>
      </w:r>
      <w:r w:rsidRPr="006F18CC">
        <w:rPr>
          <w:rFonts w:cs="Arial"/>
          <w:i/>
          <w:iCs/>
          <w:sz w:val="24"/>
          <w:szCs w:val="24"/>
        </w:rPr>
        <w:tab/>
      </w:r>
      <w:r w:rsidRPr="006F18CC">
        <w:rPr>
          <w:rFonts w:cs="Arial"/>
          <w:i/>
          <w:iCs/>
          <w:sz w:val="24"/>
          <w:szCs w:val="24"/>
        </w:rPr>
        <w:tab/>
      </w:r>
      <w:r w:rsidRPr="006F18CC">
        <w:rPr>
          <w:rFonts w:cs="Arial"/>
          <w:i/>
          <w:iCs/>
          <w:sz w:val="24"/>
          <w:szCs w:val="24"/>
          <w:u w:val="single"/>
        </w:rPr>
        <w:t>chart 18 reason for buying as group.</w:t>
      </w:r>
    </w:p>
    <w:p w14:paraId="33931758" w14:textId="307EDE5A" w:rsidR="008F2613" w:rsidRPr="006F18CC" w:rsidRDefault="00203A3C" w:rsidP="006F18CC">
      <w:pPr>
        <w:spacing w:before="240" w:line="360" w:lineRule="auto"/>
        <w:rPr>
          <w:rFonts w:cs="Arial"/>
          <w:sz w:val="24"/>
          <w:szCs w:val="24"/>
        </w:rPr>
      </w:pPr>
      <w:r w:rsidRPr="006F18CC">
        <w:rPr>
          <w:rFonts w:cs="Arial"/>
          <w:b/>
          <w:bCs/>
          <w:sz w:val="24"/>
          <w:szCs w:val="24"/>
        </w:rPr>
        <w:lastRenderedPageBreak/>
        <w:t xml:space="preserve">6.2 </w:t>
      </w:r>
      <w:r w:rsidR="008F2613" w:rsidRPr="006F18CC">
        <w:rPr>
          <w:rFonts w:cs="Arial"/>
          <w:b/>
          <w:bCs/>
          <w:sz w:val="24"/>
          <w:szCs w:val="24"/>
        </w:rPr>
        <w:t>Did you have to send someone to buy the drugs for you? And if yes, why?</w:t>
      </w:r>
    </w:p>
    <w:p w14:paraId="7303D07C" w14:textId="2BD6C713" w:rsidR="008F2613" w:rsidRPr="006F18CC" w:rsidRDefault="008F2613" w:rsidP="006F18CC">
      <w:pPr>
        <w:spacing w:before="240" w:line="360" w:lineRule="auto"/>
        <w:rPr>
          <w:rFonts w:cs="Arial"/>
          <w:sz w:val="24"/>
          <w:szCs w:val="24"/>
        </w:rPr>
      </w:pPr>
      <w:r w:rsidRPr="006F18CC">
        <w:rPr>
          <w:rFonts w:cs="Arial"/>
          <w:sz w:val="24"/>
          <w:szCs w:val="24"/>
        </w:rPr>
        <w:t xml:space="preserve">With respect to this question, 68 (90.67%) of the respondents </w:t>
      </w:r>
      <w:r w:rsidR="00062924" w:rsidRPr="006F18CC">
        <w:rPr>
          <w:rFonts w:cs="Arial"/>
          <w:sz w:val="24"/>
          <w:szCs w:val="24"/>
        </w:rPr>
        <w:t>said</w:t>
      </w:r>
      <w:r w:rsidRPr="006F18CC">
        <w:rPr>
          <w:rFonts w:cs="Arial"/>
          <w:sz w:val="24"/>
          <w:szCs w:val="24"/>
        </w:rPr>
        <w:t xml:space="preserve"> “No” and instead of sending someone else on behalf of them, they collected themselves personally.</w:t>
      </w:r>
      <w:r w:rsidR="003920DE" w:rsidRPr="006F18CC">
        <w:rPr>
          <w:rFonts w:cs="Arial"/>
          <w:sz w:val="24"/>
          <w:szCs w:val="24"/>
        </w:rPr>
        <w:t xml:space="preserve"> </w:t>
      </w:r>
    </w:p>
    <w:p w14:paraId="534ADA4A" w14:textId="4AC7D691" w:rsidR="00B66E8C" w:rsidRPr="006F18CC" w:rsidRDefault="003920DE" w:rsidP="006F18CC">
      <w:pPr>
        <w:spacing w:line="360" w:lineRule="auto"/>
        <w:rPr>
          <w:rFonts w:cs="Arial"/>
          <w:b/>
          <w:bCs/>
          <w:sz w:val="24"/>
          <w:szCs w:val="24"/>
        </w:rPr>
      </w:pPr>
      <w:r w:rsidRPr="006F18CC">
        <w:rPr>
          <w:rFonts w:cs="Arial"/>
          <w:noProof/>
          <w:sz w:val="24"/>
          <w:szCs w:val="24"/>
          <w14:ligatures w14:val="standardContextual"/>
        </w:rPr>
        <w:drawing>
          <wp:inline distT="0" distB="0" distL="0" distR="0" wp14:anchorId="6F7F45B3" wp14:editId="249B56A7">
            <wp:extent cx="6537960" cy="1714500"/>
            <wp:effectExtent l="0" t="0" r="0" b="0"/>
            <wp:docPr id="246022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22567" name="Picture 1" descr="A screenshot of a computer&#10;&#10;Description automatically generated"/>
                    <pic:cNvPicPr/>
                  </pic:nvPicPr>
                  <pic:blipFill>
                    <a:blip r:embed="rId31"/>
                    <a:stretch>
                      <a:fillRect/>
                    </a:stretch>
                  </pic:blipFill>
                  <pic:spPr>
                    <a:xfrm>
                      <a:off x="0" y="0"/>
                      <a:ext cx="6537960" cy="1714500"/>
                    </a:xfrm>
                    <a:prstGeom prst="rect">
                      <a:avLst/>
                    </a:prstGeom>
                  </pic:spPr>
                </pic:pic>
              </a:graphicData>
            </a:graphic>
          </wp:inline>
        </w:drawing>
      </w:r>
    </w:p>
    <w:p w14:paraId="0BA000D8" w14:textId="2524C3A5" w:rsidR="003920DE" w:rsidRPr="006F18CC" w:rsidRDefault="003920DE" w:rsidP="006F18CC">
      <w:pPr>
        <w:spacing w:line="360" w:lineRule="auto"/>
        <w:rPr>
          <w:rFonts w:cs="Arial"/>
          <w:sz w:val="24"/>
          <w:szCs w:val="24"/>
        </w:rPr>
      </w:pPr>
      <w:r w:rsidRPr="006F18CC">
        <w:rPr>
          <w:rFonts w:cs="Arial"/>
          <w:b/>
          <w:bCs/>
          <w:sz w:val="24"/>
          <w:szCs w:val="24"/>
        </w:rPr>
        <w:t xml:space="preserve">A </w:t>
      </w:r>
      <w:r w:rsidRPr="006F18CC">
        <w:rPr>
          <w:rFonts w:cs="Arial"/>
          <w:sz w:val="24"/>
          <w:szCs w:val="24"/>
        </w:rPr>
        <w:t xml:space="preserve">follow up question was asked about why you sent someone on behalf of you for those </w:t>
      </w:r>
      <w:r w:rsidR="00062924" w:rsidRPr="006F18CC">
        <w:rPr>
          <w:rFonts w:cs="Arial"/>
          <w:sz w:val="24"/>
          <w:szCs w:val="24"/>
        </w:rPr>
        <w:t>who</w:t>
      </w:r>
      <w:r w:rsidRPr="006F18CC">
        <w:rPr>
          <w:rFonts w:cs="Arial"/>
          <w:sz w:val="24"/>
          <w:szCs w:val="24"/>
        </w:rPr>
        <w:t xml:space="preserve"> responded Yes and 60 (90.67%) of the total respondents said that I was sick that is the reason for sending someone else on behalf of them, 4(5.33%) of the respondent </w:t>
      </w:r>
      <w:r w:rsidR="00C05760" w:rsidRPr="006F18CC">
        <w:rPr>
          <w:rFonts w:cs="Arial"/>
          <w:sz w:val="24"/>
          <w:szCs w:val="24"/>
        </w:rPr>
        <w:t>selected other and specified their reason availability during the distribution</w:t>
      </w:r>
      <w:r w:rsidRPr="006F18CC">
        <w:rPr>
          <w:rFonts w:cs="Arial"/>
          <w:sz w:val="24"/>
          <w:szCs w:val="24"/>
        </w:rPr>
        <w:t xml:space="preserve"> </w:t>
      </w:r>
      <w:proofErr w:type="spellStart"/>
      <w:r w:rsidRPr="006F18CC">
        <w:rPr>
          <w:rFonts w:cs="Arial"/>
          <w:sz w:val="24"/>
          <w:szCs w:val="24"/>
        </w:rPr>
        <w:t>wile</w:t>
      </w:r>
      <w:proofErr w:type="spellEnd"/>
      <w:r w:rsidRPr="006F18CC">
        <w:rPr>
          <w:rFonts w:cs="Arial"/>
          <w:sz w:val="24"/>
          <w:szCs w:val="24"/>
        </w:rPr>
        <w:t xml:space="preserve"> the remaining </w:t>
      </w:r>
      <w:r w:rsidR="00C05760" w:rsidRPr="006F18CC">
        <w:rPr>
          <w:rFonts w:cs="Arial"/>
          <w:sz w:val="24"/>
          <w:szCs w:val="24"/>
        </w:rPr>
        <w:t xml:space="preserve">2(2.67%) of the </w:t>
      </w:r>
      <w:r w:rsidR="006F18CC" w:rsidRPr="006F18CC">
        <w:rPr>
          <w:rFonts w:cs="Arial"/>
          <w:sz w:val="24"/>
          <w:szCs w:val="24"/>
        </w:rPr>
        <w:t>respondents.</w:t>
      </w:r>
      <w:r w:rsidR="00C05760" w:rsidRPr="006F18CC">
        <w:rPr>
          <w:rFonts w:cs="Arial"/>
          <w:sz w:val="24"/>
          <w:szCs w:val="24"/>
        </w:rPr>
        <w:t xml:space="preserve"> </w:t>
      </w:r>
    </w:p>
    <w:p w14:paraId="30DD7EDB" w14:textId="4612708F" w:rsidR="008F2613" w:rsidRPr="006F18CC" w:rsidRDefault="00062924" w:rsidP="006F18CC">
      <w:pPr>
        <w:spacing w:line="360" w:lineRule="auto"/>
        <w:rPr>
          <w:rFonts w:cs="Arial"/>
          <w:b/>
          <w:bCs/>
          <w:sz w:val="24"/>
          <w:szCs w:val="24"/>
        </w:rPr>
      </w:pPr>
      <w:r w:rsidRPr="006F18CC">
        <w:rPr>
          <w:rFonts w:cs="Arial"/>
          <w:noProof/>
          <w:sz w:val="24"/>
          <w:szCs w:val="24"/>
          <w14:ligatures w14:val="standardContextual"/>
        </w:rPr>
        <w:drawing>
          <wp:inline distT="0" distB="0" distL="0" distR="0" wp14:anchorId="4C74FFA8" wp14:editId="72DB2430">
            <wp:extent cx="5943600" cy="2902527"/>
            <wp:effectExtent l="0" t="0" r="0" b="0"/>
            <wp:docPr id="1062496439" name="Picture 1" descr="A blue circle with a number of different colored p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96439" name="Picture 1" descr="A blue circle with a number of different colored parts&#10;&#10;Description automatically generated"/>
                    <pic:cNvPicPr/>
                  </pic:nvPicPr>
                  <pic:blipFill>
                    <a:blip r:embed="rId32"/>
                    <a:stretch>
                      <a:fillRect/>
                    </a:stretch>
                  </pic:blipFill>
                  <pic:spPr>
                    <a:xfrm>
                      <a:off x="0" y="0"/>
                      <a:ext cx="5943600" cy="2902527"/>
                    </a:xfrm>
                    <a:prstGeom prst="rect">
                      <a:avLst/>
                    </a:prstGeom>
                  </pic:spPr>
                </pic:pic>
              </a:graphicData>
            </a:graphic>
          </wp:inline>
        </w:drawing>
      </w:r>
    </w:p>
    <w:p w14:paraId="4EFBECF8" w14:textId="4930B09C" w:rsidR="006E42AE" w:rsidRPr="006F18CC" w:rsidRDefault="006E42AE" w:rsidP="006F18CC">
      <w:pPr>
        <w:pStyle w:val="ListParagraph"/>
        <w:numPr>
          <w:ilvl w:val="1"/>
          <w:numId w:val="3"/>
        </w:numPr>
        <w:spacing w:line="360" w:lineRule="auto"/>
        <w:rPr>
          <w:rFonts w:ascii="Arial" w:hAnsi="Arial" w:cs="Arial"/>
          <w:b/>
          <w:bCs/>
        </w:rPr>
      </w:pPr>
      <w:r w:rsidRPr="006F18CC">
        <w:rPr>
          <w:rFonts w:ascii="Arial" w:hAnsi="Arial" w:cs="Arial"/>
          <w:b/>
          <w:bCs/>
          <w:highlight w:val="white"/>
        </w:rPr>
        <w:t>Rank the ease with which you collected your vouchers.  (1 being the least and -5 being the highest)</w:t>
      </w:r>
    </w:p>
    <w:p w14:paraId="389F8DB5" w14:textId="57EA2653" w:rsidR="006E42AE" w:rsidRPr="006F18CC" w:rsidRDefault="006E42AE" w:rsidP="006F18CC">
      <w:pPr>
        <w:pStyle w:val="ListParagraph"/>
        <w:spacing w:line="360" w:lineRule="auto"/>
        <w:rPr>
          <w:rFonts w:ascii="Arial" w:hAnsi="Arial" w:cs="Arial"/>
          <w:b/>
          <w:bCs/>
        </w:rPr>
      </w:pPr>
    </w:p>
    <w:p w14:paraId="242C13F5" w14:textId="2BAB5103" w:rsidR="008F2613" w:rsidRPr="006F18CC" w:rsidRDefault="006E42AE" w:rsidP="006F18CC">
      <w:pPr>
        <w:spacing w:line="360" w:lineRule="auto"/>
        <w:rPr>
          <w:rFonts w:cs="Arial"/>
          <w:b/>
          <w:bCs/>
          <w:sz w:val="24"/>
          <w:szCs w:val="24"/>
        </w:rPr>
      </w:pPr>
      <w:r w:rsidRPr="006F18CC">
        <w:rPr>
          <w:rFonts w:cs="Arial"/>
          <w:noProof/>
          <w:sz w:val="24"/>
          <w:szCs w:val="24"/>
          <w14:ligatures w14:val="standardContextual"/>
        </w:rPr>
        <w:drawing>
          <wp:inline distT="0" distB="0" distL="0" distR="0" wp14:anchorId="664F9EBA" wp14:editId="6AD35373">
            <wp:extent cx="5943600" cy="2705100"/>
            <wp:effectExtent l="0" t="0" r="0" b="0"/>
            <wp:docPr id="106652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26438" name=""/>
                    <pic:cNvPicPr/>
                  </pic:nvPicPr>
                  <pic:blipFill>
                    <a:blip r:embed="rId33"/>
                    <a:stretch>
                      <a:fillRect/>
                    </a:stretch>
                  </pic:blipFill>
                  <pic:spPr>
                    <a:xfrm>
                      <a:off x="0" y="0"/>
                      <a:ext cx="5943600" cy="2705100"/>
                    </a:xfrm>
                    <a:prstGeom prst="rect">
                      <a:avLst/>
                    </a:prstGeom>
                  </pic:spPr>
                </pic:pic>
              </a:graphicData>
            </a:graphic>
          </wp:inline>
        </w:drawing>
      </w:r>
    </w:p>
    <w:p w14:paraId="3F8B3251" w14:textId="213B927B" w:rsidR="006E42AE" w:rsidRPr="006F18CC" w:rsidRDefault="006E42AE" w:rsidP="006F18CC">
      <w:pPr>
        <w:spacing w:line="360" w:lineRule="auto"/>
        <w:rPr>
          <w:rFonts w:cs="Arial"/>
          <w:sz w:val="24"/>
          <w:szCs w:val="24"/>
        </w:rPr>
      </w:pPr>
      <w:r w:rsidRPr="006F18CC">
        <w:rPr>
          <w:rFonts w:cs="Arial"/>
          <w:sz w:val="24"/>
          <w:szCs w:val="24"/>
        </w:rPr>
        <w:t>As the above first chart indicates,</w:t>
      </w:r>
      <w:r w:rsidRPr="006F18CC">
        <w:rPr>
          <w:rFonts w:cs="Arial"/>
          <w:sz w:val="24"/>
          <w:szCs w:val="24"/>
          <w:highlight w:val="white"/>
        </w:rPr>
        <w:t xml:space="preserve"> Rank the ease with which you collected your vouchers</w:t>
      </w:r>
      <w:r w:rsidRPr="006F18CC">
        <w:rPr>
          <w:rFonts w:cs="Arial"/>
          <w:sz w:val="24"/>
          <w:szCs w:val="24"/>
        </w:rPr>
        <w:t>, 45 (60%) of the respondents rated 5 of being highest, 22(29.33%) of the respondents rated 4, while 1(1.33%) of the respondents are rated the least.</w:t>
      </w:r>
    </w:p>
    <w:p w14:paraId="1DB35941" w14:textId="7A344D87" w:rsidR="006E42AE" w:rsidRPr="006F18CC" w:rsidRDefault="006E42AE" w:rsidP="006F18CC">
      <w:pPr>
        <w:spacing w:before="240" w:line="360" w:lineRule="auto"/>
        <w:rPr>
          <w:rFonts w:cs="Arial"/>
          <w:sz w:val="24"/>
          <w:szCs w:val="24"/>
          <w:highlight w:val="white"/>
        </w:rPr>
      </w:pPr>
      <w:r w:rsidRPr="006F18CC">
        <w:rPr>
          <w:rFonts w:cs="Arial"/>
          <w:sz w:val="24"/>
          <w:szCs w:val="24"/>
        </w:rPr>
        <w:t xml:space="preserve">The respondents were also asked </w:t>
      </w:r>
      <w:r w:rsidRPr="006F18CC">
        <w:rPr>
          <w:rFonts w:cs="Arial"/>
          <w:sz w:val="24"/>
          <w:szCs w:val="24"/>
          <w:highlight w:val="white"/>
        </w:rPr>
        <w:t xml:space="preserve">Rank how you were treated at the voucher distribution site (1 being the least and 5 being the highest), 48(64%) of the respondents was rated 5 which is highest and 19(25.33%) of the respondents also rated </w:t>
      </w:r>
      <w:r w:rsidR="00263756" w:rsidRPr="006F18CC">
        <w:rPr>
          <w:rFonts w:cs="Arial"/>
          <w:sz w:val="24"/>
          <w:szCs w:val="24"/>
          <w:highlight w:val="white"/>
        </w:rPr>
        <w:t>4, and</w:t>
      </w:r>
      <w:r w:rsidRPr="006F18CC">
        <w:rPr>
          <w:rFonts w:cs="Arial"/>
          <w:sz w:val="24"/>
          <w:szCs w:val="24"/>
          <w:highlight w:val="white"/>
        </w:rPr>
        <w:t xml:space="preserve"> the least was rated only 4(</w:t>
      </w:r>
      <w:r w:rsidR="00263756" w:rsidRPr="006F18CC">
        <w:rPr>
          <w:rFonts w:cs="Arial"/>
          <w:sz w:val="24"/>
          <w:szCs w:val="24"/>
          <w:highlight w:val="white"/>
        </w:rPr>
        <w:t>5.33%) of the respondents was rated the least.</w:t>
      </w:r>
    </w:p>
    <w:p w14:paraId="1E82BF89" w14:textId="5352708A" w:rsidR="00DF1250" w:rsidRPr="006F18CC" w:rsidRDefault="00263756" w:rsidP="006F18CC">
      <w:pPr>
        <w:spacing w:before="240" w:line="360" w:lineRule="auto"/>
        <w:rPr>
          <w:rFonts w:cs="Arial"/>
          <w:sz w:val="24"/>
          <w:szCs w:val="24"/>
          <w:highlight w:val="white"/>
        </w:rPr>
      </w:pPr>
      <w:r w:rsidRPr="006F18CC">
        <w:rPr>
          <w:rFonts w:cs="Arial"/>
          <w:sz w:val="24"/>
          <w:szCs w:val="24"/>
          <w:highlight w:val="white"/>
        </w:rPr>
        <w:t>As we can see from the third chart, the respondents were also asked to rate the level of security at the voucher’s distribution site.  (1 being the least and 5 being the highest), 22(29.33%) of the respondents rated 5 meaning the highest and 39(52%) of the respondents rated 4, in this case only 1(1.33%) respondent was rated the least.</w:t>
      </w:r>
    </w:p>
    <w:p w14:paraId="6267E142" w14:textId="38777B37" w:rsidR="00263756" w:rsidRPr="006F18CC" w:rsidRDefault="00263756" w:rsidP="006F18CC">
      <w:pPr>
        <w:spacing w:before="240" w:line="360" w:lineRule="auto"/>
        <w:rPr>
          <w:rFonts w:cs="Arial"/>
          <w:sz w:val="24"/>
          <w:szCs w:val="24"/>
          <w:highlight w:val="white"/>
        </w:rPr>
      </w:pPr>
      <w:r w:rsidRPr="006F18CC">
        <w:rPr>
          <w:rFonts w:cs="Arial"/>
          <w:sz w:val="24"/>
          <w:szCs w:val="24"/>
          <w:highlight w:val="white"/>
        </w:rPr>
        <w:t>The respondents were asked whether the time of distribution was convenient for them and 75(100%) of the respondents said Yes and agreed the time of distribution as favorable for them. In addition to this the respondents were also asked whether it takes time to reach the distribution center and most of them responded it was not taken time to reach the distribution center.</w:t>
      </w:r>
    </w:p>
    <w:p w14:paraId="48EB2B9F" w14:textId="4935D8BB" w:rsidR="00DF1250" w:rsidRPr="006F18CC" w:rsidRDefault="00DF1250" w:rsidP="006F18CC">
      <w:pPr>
        <w:spacing w:before="240" w:line="360" w:lineRule="auto"/>
        <w:rPr>
          <w:rFonts w:cs="Arial"/>
          <w:sz w:val="24"/>
          <w:szCs w:val="24"/>
          <w:highlight w:val="white"/>
        </w:rPr>
      </w:pPr>
      <w:r w:rsidRPr="006F18CC">
        <w:rPr>
          <w:rFonts w:cs="Arial"/>
          <w:sz w:val="24"/>
          <w:szCs w:val="24"/>
          <w:highlight w:val="white"/>
        </w:rPr>
        <w:lastRenderedPageBreak/>
        <w:t>The total respondents of this PDM were also asked if they face any challenges during the distribution and they 100% responded there was any challenges encountered during this distribution.</w:t>
      </w:r>
    </w:p>
    <w:p w14:paraId="528BFE7B" w14:textId="61BC5D9D" w:rsidR="00DF1250" w:rsidRPr="006F18CC" w:rsidRDefault="00DF1250" w:rsidP="006F18CC">
      <w:pPr>
        <w:spacing w:before="240" w:line="360" w:lineRule="auto"/>
        <w:rPr>
          <w:rFonts w:cs="Arial"/>
          <w:sz w:val="24"/>
          <w:szCs w:val="24"/>
          <w:highlight w:val="white"/>
        </w:rPr>
      </w:pPr>
      <w:r w:rsidRPr="006F18CC">
        <w:rPr>
          <w:rFonts w:cs="Arial"/>
          <w:sz w:val="24"/>
          <w:szCs w:val="24"/>
          <w:highlight w:val="white"/>
        </w:rPr>
        <w:t>None of the respondents reported that the drug distribution caused a conflict in their household and 75(100%) of the respondents reported No.</w:t>
      </w:r>
    </w:p>
    <w:p w14:paraId="29A9C9CA" w14:textId="26A00B4F" w:rsidR="00DF1250" w:rsidRPr="006F18CC" w:rsidRDefault="00EF10DE" w:rsidP="006F18CC">
      <w:pPr>
        <w:pStyle w:val="ListParagraph"/>
        <w:numPr>
          <w:ilvl w:val="1"/>
          <w:numId w:val="3"/>
        </w:numPr>
        <w:spacing w:before="240" w:line="360" w:lineRule="auto"/>
        <w:rPr>
          <w:rFonts w:ascii="Arial" w:hAnsi="Arial" w:cs="Arial"/>
          <w:b/>
          <w:bCs/>
          <w:highlight w:val="white"/>
        </w:rPr>
      </w:pPr>
      <w:r w:rsidRPr="006F18CC">
        <w:rPr>
          <w:rFonts w:ascii="Arial" w:hAnsi="Arial" w:cs="Arial"/>
          <w:b/>
          <w:bCs/>
        </w:rPr>
        <w:t>How was the quality of the drugs you received?</w:t>
      </w:r>
    </w:p>
    <w:p w14:paraId="1C72AEB1" w14:textId="3C706EA2" w:rsidR="00EF10DE" w:rsidRPr="006F18CC" w:rsidRDefault="00EF10DE" w:rsidP="006F18CC">
      <w:pPr>
        <w:spacing w:before="240" w:line="360" w:lineRule="auto"/>
        <w:rPr>
          <w:rFonts w:cs="Arial"/>
          <w:sz w:val="24"/>
          <w:szCs w:val="24"/>
          <w:highlight w:val="white"/>
        </w:rPr>
      </w:pPr>
      <w:r w:rsidRPr="006F18CC">
        <w:rPr>
          <w:rFonts w:cs="Arial"/>
          <w:noProof/>
          <w:sz w:val="24"/>
          <w:szCs w:val="24"/>
          <w14:ligatures w14:val="standardContextual"/>
        </w:rPr>
        <w:drawing>
          <wp:inline distT="0" distB="0" distL="0" distR="0" wp14:anchorId="40511A5D" wp14:editId="58319659">
            <wp:extent cx="5943600" cy="3268345"/>
            <wp:effectExtent l="0" t="0" r="0" b="8255"/>
            <wp:docPr id="65087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73877" name=""/>
                    <pic:cNvPicPr/>
                  </pic:nvPicPr>
                  <pic:blipFill>
                    <a:blip r:embed="rId34"/>
                    <a:stretch>
                      <a:fillRect/>
                    </a:stretch>
                  </pic:blipFill>
                  <pic:spPr>
                    <a:xfrm>
                      <a:off x="0" y="0"/>
                      <a:ext cx="5943600" cy="3268345"/>
                    </a:xfrm>
                    <a:prstGeom prst="rect">
                      <a:avLst/>
                    </a:prstGeom>
                  </pic:spPr>
                </pic:pic>
              </a:graphicData>
            </a:graphic>
          </wp:inline>
        </w:drawing>
      </w:r>
    </w:p>
    <w:p w14:paraId="13657A1A" w14:textId="65B882E5" w:rsidR="00DF1250" w:rsidRPr="006F18CC" w:rsidRDefault="00EF10DE" w:rsidP="006F18CC">
      <w:pPr>
        <w:spacing w:before="240" w:line="360" w:lineRule="auto"/>
        <w:rPr>
          <w:rFonts w:cs="Arial"/>
          <w:sz w:val="24"/>
          <w:szCs w:val="24"/>
          <w:highlight w:val="white"/>
        </w:rPr>
      </w:pPr>
      <w:r w:rsidRPr="006F18CC">
        <w:rPr>
          <w:rFonts w:cs="Arial"/>
          <w:sz w:val="24"/>
          <w:szCs w:val="24"/>
          <w:highlight w:val="white"/>
        </w:rPr>
        <w:t>In this regard, 65(86.67%) of the respondents answer back the quality of the drug they received was very good quality, 9(12%) of the respondents said the quality of the data was good while the remaining 1(1.33%) of the respondents said the quality of the drug was decent quality.</w:t>
      </w:r>
    </w:p>
    <w:p w14:paraId="14F6B5B2" w14:textId="79DE6D39" w:rsidR="00EF10DE" w:rsidRPr="006F18CC" w:rsidRDefault="00EF10DE" w:rsidP="006F18CC">
      <w:pPr>
        <w:spacing w:before="240" w:line="360" w:lineRule="auto"/>
        <w:rPr>
          <w:rFonts w:cs="Arial"/>
          <w:sz w:val="24"/>
          <w:szCs w:val="24"/>
          <w:highlight w:val="white"/>
        </w:rPr>
      </w:pPr>
      <w:r w:rsidRPr="006F18CC">
        <w:rPr>
          <w:rFonts w:cs="Arial"/>
          <w:sz w:val="24"/>
          <w:szCs w:val="24"/>
          <w:highlight w:val="white"/>
        </w:rPr>
        <w:t>In this case it summarizes the quality of the distributed drug was very good as most of the respondents agreed.</w:t>
      </w:r>
    </w:p>
    <w:p w14:paraId="7E99739F" w14:textId="0ED33A47" w:rsidR="00EF10DE" w:rsidRPr="006F18CC" w:rsidRDefault="00EF10DE" w:rsidP="006F18CC">
      <w:pPr>
        <w:pStyle w:val="ListParagraph"/>
        <w:numPr>
          <w:ilvl w:val="2"/>
          <w:numId w:val="3"/>
        </w:numPr>
        <w:spacing w:before="240" w:line="360" w:lineRule="auto"/>
        <w:rPr>
          <w:rFonts w:ascii="Arial" w:hAnsi="Arial" w:cs="Arial"/>
          <w:highlight w:val="white"/>
        </w:rPr>
      </w:pPr>
      <w:r w:rsidRPr="006F18CC">
        <w:rPr>
          <w:rFonts w:ascii="Arial" w:hAnsi="Arial" w:cs="Arial"/>
          <w:b/>
          <w:bCs/>
        </w:rPr>
        <w:t>Was this what you were told that you would receive</w:t>
      </w:r>
      <w:r w:rsidRPr="006F18CC">
        <w:rPr>
          <w:rFonts w:ascii="Arial" w:hAnsi="Arial" w:cs="Arial"/>
        </w:rPr>
        <w:t>?</w:t>
      </w:r>
    </w:p>
    <w:p w14:paraId="740E3D30" w14:textId="6FCA825B" w:rsidR="00EF10DE" w:rsidRPr="006F18CC" w:rsidRDefault="00EF10DE" w:rsidP="006F18CC">
      <w:pPr>
        <w:spacing w:before="240" w:line="360" w:lineRule="auto"/>
        <w:rPr>
          <w:rFonts w:cs="Arial"/>
          <w:sz w:val="24"/>
          <w:szCs w:val="24"/>
          <w:highlight w:val="white"/>
        </w:rPr>
      </w:pPr>
      <w:r w:rsidRPr="006F18CC">
        <w:rPr>
          <w:rFonts w:cs="Arial"/>
          <w:sz w:val="24"/>
          <w:szCs w:val="24"/>
          <w:highlight w:val="white"/>
        </w:rPr>
        <w:lastRenderedPageBreak/>
        <w:t>75(100%) of the respondents responded this was what they told before the distribution as all of them re</w:t>
      </w:r>
      <w:r w:rsidR="00B1127F" w:rsidRPr="006F18CC">
        <w:rPr>
          <w:rFonts w:cs="Arial"/>
          <w:sz w:val="24"/>
          <w:szCs w:val="24"/>
          <w:highlight w:val="white"/>
        </w:rPr>
        <w:t>sponded.</w:t>
      </w:r>
    </w:p>
    <w:p w14:paraId="37297C4D" w14:textId="61D6F759" w:rsidR="00B1127F" w:rsidRPr="006F18CC" w:rsidRDefault="00B1127F" w:rsidP="006F18CC">
      <w:pPr>
        <w:spacing w:before="240" w:after="240" w:line="360" w:lineRule="auto"/>
        <w:jc w:val="both"/>
        <w:rPr>
          <w:rFonts w:eastAsia="Times New Roman" w:cs="Arial"/>
          <w:sz w:val="24"/>
          <w:szCs w:val="24"/>
        </w:rPr>
      </w:pPr>
      <w:r w:rsidRPr="006F18CC">
        <w:rPr>
          <w:rFonts w:eastAsia="Times New Roman" w:cs="Arial"/>
          <w:sz w:val="24"/>
          <w:szCs w:val="24"/>
        </w:rPr>
        <w:t xml:space="preserve">Did you have to pay a fee, gift, tip or do a favor to receive the seeds?  </w:t>
      </w:r>
      <w:proofErr w:type="gramStart"/>
      <w:r w:rsidRPr="006F18CC">
        <w:rPr>
          <w:rFonts w:eastAsia="Times New Roman" w:cs="Arial"/>
          <w:sz w:val="24"/>
          <w:szCs w:val="24"/>
        </w:rPr>
        <w:t>All of</w:t>
      </w:r>
      <w:proofErr w:type="gramEnd"/>
      <w:r w:rsidRPr="006F18CC">
        <w:rPr>
          <w:rFonts w:eastAsia="Times New Roman" w:cs="Arial"/>
          <w:sz w:val="24"/>
          <w:szCs w:val="24"/>
        </w:rPr>
        <w:t xml:space="preserve"> the respondents responded no and said that no one asked them to pay either gift, fee or favor to get the drug.</w:t>
      </w:r>
    </w:p>
    <w:p w14:paraId="771DC76D" w14:textId="77777777" w:rsidR="00B1127F" w:rsidRPr="006F18CC" w:rsidRDefault="00B1127F" w:rsidP="006F18CC">
      <w:pPr>
        <w:pStyle w:val="ListParagraph"/>
        <w:numPr>
          <w:ilvl w:val="0"/>
          <w:numId w:val="3"/>
        </w:numPr>
        <w:spacing w:before="240" w:after="240" w:line="360" w:lineRule="auto"/>
        <w:rPr>
          <w:rFonts w:ascii="Arial" w:hAnsi="Arial" w:cs="Arial"/>
          <w:b/>
        </w:rPr>
      </w:pPr>
      <w:r w:rsidRPr="006F18CC">
        <w:rPr>
          <w:rFonts w:ascii="Arial" w:hAnsi="Arial" w:cs="Arial"/>
          <w:b/>
        </w:rPr>
        <w:t>Market dynamics</w:t>
      </w:r>
    </w:p>
    <w:p w14:paraId="28F324F7" w14:textId="2B34D022" w:rsidR="00B1127F" w:rsidRPr="006F18CC" w:rsidRDefault="00B1127F" w:rsidP="006F18CC">
      <w:pPr>
        <w:pStyle w:val="ListParagraph"/>
        <w:numPr>
          <w:ilvl w:val="1"/>
          <w:numId w:val="3"/>
        </w:numPr>
        <w:spacing w:before="240" w:line="360" w:lineRule="auto"/>
        <w:jc w:val="both"/>
        <w:rPr>
          <w:rFonts w:ascii="Arial" w:hAnsi="Arial" w:cs="Arial"/>
          <w:b/>
          <w:bCs/>
        </w:rPr>
      </w:pPr>
      <w:r w:rsidRPr="006F18CC">
        <w:rPr>
          <w:rFonts w:ascii="Arial" w:hAnsi="Arial" w:cs="Arial"/>
          <w:b/>
          <w:bCs/>
        </w:rPr>
        <w:t>Did you sell/share some of the drugs you received?</w:t>
      </w:r>
    </w:p>
    <w:p w14:paraId="141E1586" w14:textId="5DFEA2E5" w:rsidR="00B1127F" w:rsidRPr="006F18CC" w:rsidRDefault="00B1127F" w:rsidP="006F18CC">
      <w:pPr>
        <w:pStyle w:val="ListParagraph"/>
        <w:spacing w:before="240" w:line="360" w:lineRule="auto"/>
        <w:rPr>
          <w:rFonts w:ascii="Arial" w:hAnsi="Arial" w:cs="Arial"/>
          <w:highlight w:val="white"/>
        </w:rPr>
      </w:pPr>
      <w:r w:rsidRPr="006F18CC">
        <w:rPr>
          <w:rFonts w:ascii="Arial" w:hAnsi="Arial" w:cs="Arial"/>
          <w:highlight w:val="white"/>
        </w:rPr>
        <w:t>None of the respondents interviewed responded yes when asked this question, 75(100%) of the respondents said no, that means none of them shared or sold the distributed drugs rather, they used.</w:t>
      </w:r>
    </w:p>
    <w:p w14:paraId="58D2934D" w14:textId="245C94C9" w:rsidR="00B1127F" w:rsidRPr="006F18CC" w:rsidRDefault="00680495" w:rsidP="006F18CC">
      <w:pPr>
        <w:pStyle w:val="ListParagraph"/>
        <w:numPr>
          <w:ilvl w:val="1"/>
          <w:numId w:val="3"/>
        </w:numPr>
        <w:spacing w:before="240" w:line="360" w:lineRule="auto"/>
        <w:rPr>
          <w:rFonts w:ascii="Arial" w:hAnsi="Arial" w:cs="Arial"/>
          <w:b/>
          <w:bCs/>
          <w:highlight w:val="white"/>
        </w:rPr>
      </w:pPr>
      <w:r w:rsidRPr="006F18CC">
        <w:rPr>
          <w:rFonts w:ascii="Arial" w:hAnsi="Arial" w:cs="Arial"/>
          <w:b/>
          <w:bCs/>
        </w:rPr>
        <w:t>What do you think of the prices of the drugs you brought compared to market prices?</w:t>
      </w:r>
    </w:p>
    <w:p w14:paraId="429912E2" w14:textId="388E7A15" w:rsidR="00680495" w:rsidRPr="006F18CC" w:rsidRDefault="00680495" w:rsidP="006F18CC">
      <w:pPr>
        <w:spacing w:before="240" w:line="360" w:lineRule="auto"/>
        <w:rPr>
          <w:rFonts w:cs="Arial"/>
          <w:sz w:val="24"/>
          <w:szCs w:val="24"/>
          <w:highlight w:val="white"/>
        </w:rPr>
      </w:pPr>
      <w:r w:rsidRPr="006F18CC">
        <w:rPr>
          <w:rFonts w:cs="Arial"/>
          <w:sz w:val="24"/>
          <w:szCs w:val="24"/>
          <w:highlight w:val="white"/>
        </w:rPr>
        <w:t>Regarding this question, 29(38.67%) of the respondents said the price of the drug is very expensive compared to the market price, 25(33.33%) of the respondents also said that the price of the drug is cheap compared to the market price, 11(14.67%) of the respondents also said that the price is expensive, 6(8%) of the respondents said the price is very cheap compared to the market price while the remaining 4(5.33%) of the respondents also said that it’s the same price with the local market price.</w:t>
      </w:r>
    </w:p>
    <w:p w14:paraId="610138F0" w14:textId="15543AC7" w:rsidR="00263756" w:rsidRPr="006F18CC" w:rsidRDefault="00680495" w:rsidP="006F18CC">
      <w:pPr>
        <w:spacing w:before="240" w:line="360" w:lineRule="auto"/>
        <w:rPr>
          <w:rFonts w:cs="Arial"/>
          <w:sz w:val="24"/>
          <w:szCs w:val="24"/>
          <w:highlight w:val="white"/>
        </w:rPr>
      </w:pPr>
      <w:r w:rsidRPr="006F18CC">
        <w:rPr>
          <w:rFonts w:cs="Arial"/>
          <w:noProof/>
          <w:sz w:val="24"/>
          <w:szCs w:val="24"/>
          <w14:ligatures w14:val="standardContextual"/>
        </w:rPr>
        <w:lastRenderedPageBreak/>
        <w:drawing>
          <wp:inline distT="0" distB="0" distL="0" distR="0" wp14:anchorId="5B5F9658" wp14:editId="16E7314C">
            <wp:extent cx="5943600" cy="3241675"/>
            <wp:effectExtent l="0" t="0" r="0" b="0"/>
            <wp:docPr id="432986661" name="Picture 1" descr="A colorful pie char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86661" name="Picture 1" descr="A colorful pie chart with numbers and numbers&#10;&#10;Description automatically generated"/>
                    <pic:cNvPicPr/>
                  </pic:nvPicPr>
                  <pic:blipFill>
                    <a:blip r:embed="rId35"/>
                    <a:stretch>
                      <a:fillRect/>
                    </a:stretch>
                  </pic:blipFill>
                  <pic:spPr>
                    <a:xfrm>
                      <a:off x="0" y="0"/>
                      <a:ext cx="5943600" cy="3241675"/>
                    </a:xfrm>
                    <a:prstGeom prst="rect">
                      <a:avLst/>
                    </a:prstGeom>
                  </pic:spPr>
                </pic:pic>
              </a:graphicData>
            </a:graphic>
          </wp:inline>
        </w:drawing>
      </w:r>
    </w:p>
    <w:p w14:paraId="0BD3737A" w14:textId="77777777" w:rsidR="00DC645C" w:rsidRPr="006F18CC" w:rsidRDefault="00DC645C" w:rsidP="006F18CC">
      <w:pPr>
        <w:pStyle w:val="ListParagraph"/>
        <w:numPr>
          <w:ilvl w:val="0"/>
          <w:numId w:val="3"/>
        </w:numPr>
        <w:spacing w:before="240" w:after="240" w:line="360" w:lineRule="auto"/>
        <w:rPr>
          <w:rFonts w:ascii="Arial" w:hAnsi="Arial" w:cs="Arial"/>
          <w:b/>
        </w:rPr>
      </w:pPr>
      <w:r w:rsidRPr="006F18CC">
        <w:rPr>
          <w:rFonts w:ascii="Arial" w:hAnsi="Arial" w:cs="Arial"/>
          <w:b/>
        </w:rPr>
        <w:t>Utilization and husbandry practices</w:t>
      </w:r>
    </w:p>
    <w:p w14:paraId="266A09FB" w14:textId="781D1367" w:rsidR="00DC645C" w:rsidRPr="006F18CC" w:rsidRDefault="00DC645C" w:rsidP="006F18CC">
      <w:pPr>
        <w:pStyle w:val="ListParagraph"/>
        <w:numPr>
          <w:ilvl w:val="1"/>
          <w:numId w:val="3"/>
        </w:numPr>
        <w:spacing w:before="240" w:line="360" w:lineRule="auto"/>
        <w:rPr>
          <w:rFonts w:ascii="Arial" w:hAnsi="Arial" w:cs="Arial"/>
        </w:rPr>
      </w:pPr>
      <w:r w:rsidRPr="006F18CC">
        <w:rPr>
          <w:rFonts w:ascii="Arial" w:hAnsi="Arial" w:cs="Arial"/>
        </w:rPr>
        <w:t>Did you use all the drugs bought after 2 weeks of distribution?</w:t>
      </w:r>
    </w:p>
    <w:p w14:paraId="178A7536" w14:textId="752A47AE" w:rsidR="006E42AE" w:rsidRPr="006F18CC" w:rsidRDefault="006E42AE" w:rsidP="006F18CC">
      <w:pPr>
        <w:spacing w:line="360" w:lineRule="auto"/>
        <w:rPr>
          <w:rFonts w:cs="Arial"/>
          <w:sz w:val="24"/>
          <w:szCs w:val="24"/>
        </w:rPr>
      </w:pPr>
    </w:p>
    <w:p w14:paraId="1E49D4E5" w14:textId="71605323" w:rsidR="00DC645C" w:rsidRPr="006F18CC" w:rsidRDefault="00DC645C" w:rsidP="006F18CC">
      <w:pPr>
        <w:spacing w:line="360" w:lineRule="auto"/>
        <w:rPr>
          <w:rFonts w:cs="Arial"/>
          <w:sz w:val="24"/>
          <w:szCs w:val="24"/>
        </w:rPr>
      </w:pPr>
      <w:r w:rsidRPr="006F18CC">
        <w:rPr>
          <w:rFonts w:cs="Arial"/>
          <w:sz w:val="24"/>
          <w:szCs w:val="24"/>
        </w:rPr>
        <w:t>All the respondents reported that, they used the drug right after 2 weeks of the distribution. 75(100%) of the respondents said “Yes” meaning they have used the drug.</w:t>
      </w:r>
    </w:p>
    <w:p w14:paraId="6BF161B4" w14:textId="31CABE20" w:rsidR="00DC645C" w:rsidRPr="006F18CC" w:rsidRDefault="00DC645C" w:rsidP="006F18CC">
      <w:pPr>
        <w:pStyle w:val="ListParagraph"/>
        <w:numPr>
          <w:ilvl w:val="1"/>
          <w:numId w:val="3"/>
        </w:numPr>
        <w:spacing w:line="360" w:lineRule="auto"/>
        <w:rPr>
          <w:rFonts w:ascii="Arial" w:hAnsi="Arial" w:cs="Arial"/>
          <w:b/>
          <w:bCs/>
        </w:rPr>
      </w:pPr>
      <w:r w:rsidRPr="006F18CC">
        <w:rPr>
          <w:rFonts w:ascii="Arial" w:hAnsi="Arial" w:cs="Arial"/>
          <w:b/>
          <w:bCs/>
        </w:rPr>
        <w:t>How do you rate the quality of drugs you got?</w:t>
      </w:r>
    </w:p>
    <w:p w14:paraId="69C74785" w14:textId="77777777" w:rsidR="00DC645C" w:rsidRPr="006F18CC" w:rsidRDefault="00DC645C" w:rsidP="006F18CC">
      <w:pPr>
        <w:spacing w:line="360" w:lineRule="auto"/>
        <w:rPr>
          <w:rFonts w:cs="Arial"/>
          <w:b/>
          <w:bCs/>
          <w:sz w:val="24"/>
          <w:szCs w:val="24"/>
        </w:rPr>
      </w:pPr>
    </w:p>
    <w:p w14:paraId="759DB7E0" w14:textId="31690BC0" w:rsidR="00DC645C" w:rsidRPr="006F18CC" w:rsidRDefault="00DC645C" w:rsidP="006F18CC">
      <w:pPr>
        <w:spacing w:line="360" w:lineRule="auto"/>
        <w:rPr>
          <w:rFonts w:cs="Arial"/>
          <w:b/>
          <w:bCs/>
          <w:sz w:val="24"/>
          <w:szCs w:val="24"/>
        </w:rPr>
      </w:pPr>
      <w:r w:rsidRPr="006F18CC">
        <w:rPr>
          <w:rFonts w:cs="Arial"/>
          <w:noProof/>
          <w:sz w:val="24"/>
          <w:szCs w:val="24"/>
          <w14:ligatures w14:val="standardContextual"/>
        </w:rPr>
        <w:lastRenderedPageBreak/>
        <w:drawing>
          <wp:inline distT="0" distB="0" distL="0" distR="0" wp14:anchorId="25F4826B" wp14:editId="6EC9F446">
            <wp:extent cx="5943600" cy="3188335"/>
            <wp:effectExtent l="0" t="0" r="0" b="0"/>
            <wp:docPr id="78132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28967" name=""/>
                    <pic:cNvPicPr/>
                  </pic:nvPicPr>
                  <pic:blipFill>
                    <a:blip r:embed="rId36"/>
                    <a:stretch>
                      <a:fillRect/>
                    </a:stretch>
                  </pic:blipFill>
                  <pic:spPr>
                    <a:xfrm>
                      <a:off x="0" y="0"/>
                      <a:ext cx="5943600" cy="3188335"/>
                    </a:xfrm>
                    <a:prstGeom prst="rect">
                      <a:avLst/>
                    </a:prstGeom>
                  </pic:spPr>
                </pic:pic>
              </a:graphicData>
            </a:graphic>
          </wp:inline>
        </w:drawing>
      </w:r>
    </w:p>
    <w:p w14:paraId="758B2102" w14:textId="3F5B69AF" w:rsidR="006E42AE" w:rsidRPr="006F18CC" w:rsidRDefault="00DC645C" w:rsidP="006F18CC">
      <w:pPr>
        <w:spacing w:line="360" w:lineRule="auto"/>
        <w:rPr>
          <w:rFonts w:cs="Arial"/>
          <w:sz w:val="24"/>
          <w:szCs w:val="24"/>
        </w:rPr>
      </w:pPr>
      <w:r w:rsidRPr="006F18CC">
        <w:rPr>
          <w:rFonts w:cs="Arial"/>
          <w:b/>
          <w:bCs/>
          <w:sz w:val="24"/>
          <w:szCs w:val="24"/>
        </w:rPr>
        <w:t>A</w:t>
      </w:r>
      <w:r w:rsidRPr="006F18CC">
        <w:rPr>
          <w:rFonts w:cs="Arial"/>
          <w:sz w:val="24"/>
          <w:szCs w:val="24"/>
        </w:rPr>
        <w:t>s the above chart depicts, 60(80%) of the respondents rated the quality of the data excellent, 14(18.67%) of the respondents also responded very good while the remaining 1(1.33%) of the respondents responded very good.</w:t>
      </w:r>
    </w:p>
    <w:p w14:paraId="55BEBF73" w14:textId="354AF6B5" w:rsidR="00DC645C" w:rsidRPr="006F18CC" w:rsidRDefault="00DC645C" w:rsidP="006F18CC">
      <w:pPr>
        <w:spacing w:line="360" w:lineRule="auto"/>
        <w:rPr>
          <w:rFonts w:cs="Arial"/>
          <w:sz w:val="24"/>
          <w:szCs w:val="24"/>
        </w:rPr>
      </w:pPr>
      <w:r w:rsidRPr="006F18CC">
        <w:rPr>
          <w:rFonts w:cs="Arial"/>
          <w:sz w:val="24"/>
          <w:szCs w:val="24"/>
        </w:rPr>
        <w:t>In this case we can simply analyze that the quality of the distributed drug was excellent, and the users admired it.</w:t>
      </w:r>
    </w:p>
    <w:p w14:paraId="1EFBCC35" w14:textId="4E2537AA" w:rsidR="00DC645C" w:rsidRPr="006F18CC" w:rsidRDefault="00DC645C" w:rsidP="006F18CC">
      <w:pPr>
        <w:pStyle w:val="ListParagraph"/>
        <w:numPr>
          <w:ilvl w:val="1"/>
          <w:numId w:val="3"/>
        </w:numPr>
        <w:spacing w:line="360" w:lineRule="auto"/>
        <w:rPr>
          <w:rFonts w:ascii="Arial" w:hAnsi="Arial" w:cs="Arial"/>
          <w:b/>
          <w:bCs/>
        </w:rPr>
      </w:pPr>
      <w:r w:rsidRPr="006F18CC">
        <w:rPr>
          <w:rFonts w:ascii="Arial" w:hAnsi="Arial" w:cs="Arial"/>
          <w:b/>
          <w:bCs/>
        </w:rPr>
        <w:t>If some of the drugs were used to treat sick animals, how would you rate the efficacy?</w:t>
      </w:r>
    </w:p>
    <w:p w14:paraId="28126034" w14:textId="77777777" w:rsidR="002A7B49" w:rsidRPr="006F18CC" w:rsidRDefault="002A7B49" w:rsidP="006F18CC">
      <w:pPr>
        <w:spacing w:line="360" w:lineRule="auto"/>
        <w:rPr>
          <w:rFonts w:cs="Arial"/>
          <w:b/>
          <w:bCs/>
          <w:sz w:val="24"/>
          <w:szCs w:val="24"/>
        </w:rPr>
      </w:pPr>
    </w:p>
    <w:p w14:paraId="1DB480D2" w14:textId="394B7226" w:rsidR="002A7B49" w:rsidRPr="006F18CC" w:rsidRDefault="002A7B49" w:rsidP="006F18CC">
      <w:pPr>
        <w:spacing w:line="360" w:lineRule="auto"/>
        <w:rPr>
          <w:rFonts w:cs="Arial"/>
          <w:sz w:val="24"/>
          <w:szCs w:val="24"/>
        </w:rPr>
      </w:pPr>
      <w:r w:rsidRPr="006F18CC">
        <w:rPr>
          <w:rFonts w:cs="Arial"/>
          <w:sz w:val="24"/>
          <w:szCs w:val="24"/>
        </w:rPr>
        <w:t>As we can see below chart, 59(78.67%) of the respondent said that they can rate the efficiency of the drug if some of the drug were used to treat sick animals is effective by disappearing the clinical signs and symptoms, 9(12%) of the respondents said that they can rate the efficiency through the improvement of feeding and water intake, 5(6.67%) of the respondents also said they can rate the efficiency of the drug through the increasement of the milk yields.</w:t>
      </w:r>
    </w:p>
    <w:p w14:paraId="6BBFF115" w14:textId="33506A7E" w:rsidR="002A7B49" w:rsidRPr="006F18CC" w:rsidRDefault="002A7B49" w:rsidP="006F18CC">
      <w:pPr>
        <w:spacing w:line="360" w:lineRule="auto"/>
        <w:rPr>
          <w:rFonts w:cs="Arial"/>
          <w:sz w:val="24"/>
          <w:szCs w:val="24"/>
        </w:rPr>
      </w:pPr>
      <w:r w:rsidRPr="006F18CC">
        <w:rPr>
          <w:rFonts w:cs="Arial"/>
          <w:sz w:val="24"/>
          <w:szCs w:val="24"/>
        </w:rPr>
        <w:lastRenderedPageBreak/>
        <w:t xml:space="preserve">1(1.33%) of the respondents </w:t>
      </w:r>
      <w:r w:rsidR="006E6A14" w:rsidRPr="006F18CC">
        <w:rPr>
          <w:rFonts w:cs="Arial"/>
          <w:sz w:val="24"/>
          <w:szCs w:val="24"/>
        </w:rPr>
        <w:t>said they can rate the efficiency of the drug by None the animal conditions remained the same as well as 1 (1.33%) of the respondents said the animal died after the animal died after administering the drug.</w:t>
      </w:r>
    </w:p>
    <w:p w14:paraId="15BFBA28" w14:textId="043AA5B7" w:rsidR="00DC645C" w:rsidRPr="006F18CC" w:rsidRDefault="002A7B49" w:rsidP="006F18CC">
      <w:pPr>
        <w:spacing w:line="360" w:lineRule="auto"/>
        <w:rPr>
          <w:rFonts w:cs="Arial"/>
          <w:b/>
          <w:bCs/>
          <w:sz w:val="24"/>
          <w:szCs w:val="24"/>
        </w:rPr>
      </w:pPr>
      <w:r w:rsidRPr="006F18CC">
        <w:rPr>
          <w:rFonts w:cs="Arial"/>
          <w:noProof/>
          <w:sz w:val="24"/>
          <w:szCs w:val="24"/>
          <w14:ligatures w14:val="standardContextual"/>
        </w:rPr>
        <w:drawing>
          <wp:inline distT="0" distB="0" distL="0" distR="0" wp14:anchorId="58F400C5" wp14:editId="6386D3DB">
            <wp:extent cx="5943600" cy="2918460"/>
            <wp:effectExtent l="0" t="0" r="0" b="0"/>
            <wp:docPr id="1334019741"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19741" name="Picture 1" descr="A graph with text on it&#10;&#10;Description automatically generated"/>
                    <pic:cNvPicPr/>
                  </pic:nvPicPr>
                  <pic:blipFill>
                    <a:blip r:embed="rId37"/>
                    <a:stretch>
                      <a:fillRect/>
                    </a:stretch>
                  </pic:blipFill>
                  <pic:spPr>
                    <a:xfrm>
                      <a:off x="0" y="0"/>
                      <a:ext cx="5943600" cy="2918460"/>
                    </a:xfrm>
                    <a:prstGeom prst="rect">
                      <a:avLst/>
                    </a:prstGeom>
                  </pic:spPr>
                </pic:pic>
              </a:graphicData>
            </a:graphic>
          </wp:inline>
        </w:drawing>
      </w:r>
    </w:p>
    <w:p w14:paraId="12F84AC1" w14:textId="0FDBA634" w:rsidR="00651FBC" w:rsidRPr="006F18CC" w:rsidRDefault="00651FBC" w:rsidP="006F18CC">
      <w:pPr>
        <w:pStyle w:val="ListParagraph"/>
        <w:numPr>
          <w:ilvl w:val="1"/>
          <w:numId w:val="3"/>
        </w:numPr>
        <w:spacing w:line="360" w:lineRule="auto"/>
        <w:rPr>
          <w:rFonts w:ascii="Arial" w:hAnsi="Arial" w:cs="Arial"/>
          <w:b/>
          <w:bCs/>
        </w:rPr>
      </w:pPr>
      <w:r w:rsidRPr="006F18CC">
        <w:rPr>
          <w:rFonts w:ascii="Arial" w:hAnsi="Arial" w:cs="Arial"/>
          <w:b/>
          <w:bCs/>
        </w:rPr>
        <w:t>How confident are you as a livestock farmer/trader after receiving knowledge on drug use and husbandry practices?</w:t>
      </w:r>
    </w:p>
    <w:p w14:paraId="643EF6B4" w14:textId="77777777" w:rsidR="00651FBC" w:rsidRPr="006F18CC" w:rsidRDefault="00651FBC" w:rsidP="006F18CC">
      <w:pPr>
        <w:spacing w:line="360" w:lineRule="auto"/>
        <w:rPr>
          <w:rFonts w:cs="Arial"/>
          <w:sz w:val="24"/>
          <w:szCs w:val="24"/>
        </w:rPr>
      </w:pPr>
    </w:p>
    <w:p w14:paraId="022500C7" w14:textId="457DABEC" w:rsidR="00651FBC" w:rsidRPr="006F18CC" w:rsidRDefault="00651FBC" w:rsidP="006F18CC">
      <w:pPr>
        <w:spacing w:line="360" w:lineRule="auto"/>
        <w:rPr>
          <w:rFonts w:cs="Arial"/>
          <w:sz w:val="24"/>
          <w:szCs w:val="24"/>
        </w:rPr>
      </w:pPr>
      <w:r w:rsidRPr="006F18CC">
        <w:rPr>
          <w:rFonts w:cs="Arial"/>
          <w:sz w:val="24"/>
          <w:szCs w:val="24"/>
        </w:rPr>
        <w:t>69(92%) of the total respondent reported that they are very confident as a livestock trader after receiving the knowledge on drug use and husbandry practices from the PVP. 5(6.67%) of the respondents responded that they are very confident while the remaining 1(1.33%) of the respondents responded that he/she is more confused.</w:t>
      </w:r>
    </w:p>
    <w:p w14:paraId="244B72B1" w14:textId="0C6D7433" w:rsidR="00651FBC" w:rsidRPr="006F18CC" w:rsidRDefault="00651FBC" w:rsidP="006F18CC">
      <w:pPr>
        <w:spacing w:line="360" w:lineRule="auto"/>
        <w:rPr>
          <w:rFonts w:cs="Arial"/>
          <w:sz w:val="24"/>
          <w:szCs w:val="24"/>
        </w:rPr>
      </w:pPr>
      <w:r w:rsidRPr="006F18CC">
        <w:rPr>
          <w:rFonts w:cs="Arial"/>
          <w:sz w:val="24"/>
          <w:szCs w:val="24"/>
        </w:rPr>
        <w:t>With this respect we can analyze that the respondents are very confident with the knowledges and husbandry practices received as a trader/livestock trader and the knowledges provide was useful to them.</w:t>
      </w:r>
    </w:p>
    <w:p w14:paraId="1CD11459" w14:textId="6FD8D2EF" w:rsidR="00DC645C" w:rsidRPr="006F18CC" w:rsidRDefault="00651FBC" w:rsidP="006F18CC">
      <w:pPr>
        <w:spacing w:line="360" w:lineRule="auto"/>
        <w:rPr>
          <w:rFonts w:cs="Arial"/>
          <w:sz w:val="24"/>
          <w:szCs w:val="24"/>
        </w:rPr>
      </w:pPr>
      <w:r w:rsidRPr="006F18CC">
        <w:rPr>
          <w:rFonts w:cs="Arial"/>
          <w:noProof/>
          <w:sz w:val="24"/>
          <w:szCs w:val="24"/>
          <w14:ligatures w14:val="standardContextual"/>
        </w:rPr>
        <w:lastRenderedPageBreak/>
        <w:drawing>
          <wp:inline distT="0" distB="0" distL="0" distR="0" wp14:anchorId="6C2111BC" wp14:editId="4E663032">
            <wp:extent cx="5120640" cy="2095500"/>
            <wp:effectExtent l="0" t="0" r="3810" b="0"/>
            <wp:docPr id="93046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67155" name=""/>
                    <pic:cNvPicPr/>
                  </pic:nvPicPr>
                  <pic:blipFill>
                    <a:blip r:embed="rId38"/>
                    <a:stretch>
                      <a:fillRect/>
                    </a:stretch>
                  </pic:blipFill>
                  <pic:spPr>
                    <a:xfrm>
                      <a:off x="0" y="0"/>
                      <a:ext cx="5120640" cy="2095500"/>
                    </a:xfrm>
                    <a:prstGeom prst="rect">
                      <a:avLst/>
                    </a:prstGeom>
                  </pic:spPr>
                </pic:pic>
              </a:graphicData>
            </a:graphic>
          </wp:inline>
        </w:drawing>
      </w:r>
    </w:p>
    <w:p w14:paraId="13937E59" w14:textId="73055BFB" w:rsidR="00651FBC" w:rsidRPr="006F18CC" w:rsidRDefault="00651FBC" w:rsidP="006F18CC">
      <w:pPr>
        <w:spacing w:line="360" w:lineRule="auto"/>
        <w:rPr>
          <w:rFonts w:cs="Arial"/>
          <w:sz w:val="24"/>
          <w:szCs w:val="24"/>
        </w:rPr>
      </w:pPr>
      <w:r w:rsidRPr="006F18CC">
        <w:rPr>
          <w:rFonts w:cs="Arial"/>
          <w:sz w:val="24"/>
          <w:szCs w:val="24"/>
        </w:rPr>
        <w:t>According to the follow up questions asked saying, how many animals’ dead after receiving this drug, the death of 6 goats was reported from 6 different respondents.</w:t>
      </w:r>
    </w:p>
    <w:p w14:paraId="61F50DCB" w14:textId="6EE1535A" w:rsidR="00651FBC" w:rsidRPr="006F18CC" w:rsidRDefault="0030332E" w:rsidP="006F18CC">
      <w:pPr>
        <w:pStyle w:val="ListParagraph"/>
        <w:numPr>
          <w:ilvl w:val="0"/>
          <w:numId w:val="3"/>
        </w:numPr>
        <w:spacing w:line="360" w:lineRule="auto"/>
        <w:rPr>
          <w:rFonts w:ascii="Arial" w:hAnsi="Arial" w:cs="Arial"/>
        </w:rPr>
      </w:pPr>
      <w:r w:rsidRPr="006F18CC">
        <w:rPr>
          <w:rFonts w:ascii="Arial" w:hAnsi="Arial" w:cs="Arial"/>
          <w:b/>
        </w:rPr>
        <w:t>CARM</w:t>
      </w:r>
    </w:p>
    <w:p w14:paraId="2152E199" w14:textId="60C49BE1" w:rsidR="0030332E" w:rsidRPr="006F18CC" w:rsidRDefault="0030332E" w:rsidP="006F18CC">
      <w:pPr>
        <w:pStyle w:val="ListParagraph"/>
        <w:numPr>
          <w:ilvl w:val="1"/>
          <w:numId w:val="3"/>
        </w:numPr>
        <w:spacing w:line="360" w:lineRule="auto"/>
        <w:rPr>
          <w:rFonts w:ascii="Arial" w:hAnsi="Arial" w:cs="Arial"/>
          <w:b/>
          <w:bCs/>
        </w:rPr>
      </w:pPr>
      <w:r w:rsidRPr="006F18CC">
        <w:rPr>
          <w:rFonts w:ascii="Arial" w:hAnsi="Arial" w:cs="Arial"/>
          <w:b/>
          <w:bCs/>
        </w:rPr>
        <w:t>Are you aware of the complaints and Feedback mechanism in case you want to report any issue?</w:t>
      </w:r>
    </w:p>
    <w:p w14:paraId="3F8AC064" w14:textId="2BA1DF0D" w:rsidR="0030332E" w:rsidRPr="006F18CC" w:rsidRDefault="0030332E" w:rsidP="006F18CC">
      <w:pPr>
        <w:spacing w:line="360" w:lineRule="auto"/>
        <w:rPr>
          <w:rFonts w:cs="Arial"/>
          <w:sz w:val="24"/>
          <w:szCs w:val="24"/>
        </w:rPr>
      </w:pPr>
      <w:r w:rsidRPr="006F18CC">
        <w:rPr>
          <w:rFonts w:cs="Arial"/>
          <w:noProof/>
          <w:sz w:val="24"/>
          <w:szCs w:val="24"/>
          <w14:ligatures w14:val="standardContextual"/>
        </w:rPr>
        <w:drawing>
          <wp:inline distT="0" distB="0" distL="0" distR="0" wp14:anchorId="7BF6BAF4" wp14:editId="36978761">
            <wp:extent cx="5943600" cy="2873375"/>
            <wp:effectExtent l="0" t="0" r="0" b="3175"/>
            <wp:docPr id="1051786111" name="Picture 1" descr="A blue pie chart with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86111" name="Picture 1" descr="A blue pie chart with a number&#10;&#10;Description automatically generated"/>
                    <pic:cNvPicPr/>
                  </pic:nvPicPr>
                  <pic:blipFill>
                    <a:blip r:embed="rId39"/>
                    <a:stretch>
                      <a:fillRect/>
                    </a:stretch>
                  </pic:blipFill>
                  <pic:spPr>
                    <a:xfrm>
                      <a:off x="0" y="0"/>
                      <a:ext cx="5943600" cy="2873375"/>
                    </a:xfrm>
                    <a:prstGeom prst="rect">
                      <a:avLst/>
                    </a:prstGeom>
                  </pic:spPr>
                </pic:pic>
              </a:graphicData>
            </a:graphic>
          </wp:inline>
        </w:drawing>
      </w:r>
    </w:p>
    <w:p w14:paraId="4DA3B62C" w14:textId="5CA40549" w:rsidR="0030332E" w:rsidRPr="006F18CC" w:rsidRDefault="00637143" w:rsidP="006F18CC">
      <w:pPr>
        <w:spacing w:line="360" w:lineRule="auto"/>
        <w:rPr>
          <w:rFonts w:cs="Arial"/>
          <w:sz w:val="24"/>
          <w:szCs w:val="24"/>
        </w:rPr>
      </w:pPr>
      <w:r w:rsidRPr="006F18CC">
        <w:rPr>
          <w:rFonts w:cs="Arial"/>
          <w:sz w:val="24"/>
          <w:szCs w:val="24"/>
        </w:rPr>
        <w:t xml:space="preserve">Based on the questions related CARM, 52(69.33%) of the respondents are aware of the CARM while the remaining 23(30.67%) of the respondents said “No” and as the procedures of the data brief explanation related CARM was provide by </w:t>
      </w:r>
      <w:r w:rsidR="003555FC" w:rsidRPr="006F18CC">
        <w:rPr>
          <w:rFonts w:cs="Arial"/>
          <w:sz w:val="24"/>
          <w:szCs w:val="24"/>
        </w:rPr>
        <w:t xml:space="preserve">Data </w:t>
      </w:r>
      <w:r w:rsidR="003555FC" w:rsidRPr="006F18CC">
        <w:rPr>
          <w:rFonts w:cs="Arial"/>
          <w:sz w:val="24"/>
          <w:szCs w:val="24"/>
        </w:rPr>
        <w:lastRenderedPageBreak/>
        <w:t>Enumerators though they were trained about CARM during the data collection training day.</w:t>
      </w:r>
    </w:p>
    <w:sectPr w:rsidR="0030332E" w:rsidRPr="006F18CC">
      <w:headerReference w:type="default" r:id="rId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ekonnen Fitwe" w:date="2024-03-08T11:35:00Z" w:initials="MF">
    <w:p w14:paraId="723533D5" w14:textId="77777777" w:rsidR="0040205E" w:rsidRDefault="0040205E" w:rsidP="0040205E">
      <w:pPr>
        <w:pStyle w:val="CommentText"/>
      </w:pPr>
      <w:r>
        <w:rPr>
          <w:rStyle w:val="CommentReference"/>
        </w:rPr>
        <w:annotationRef/>
      </w:r>
      <w:r>
        <w:t xml:space="preserve">The image is blurred, please either change or use the original jpg image and enlarge using either of the corners. </w:t>
      </w:r>
    </w:p>
  </w:comment>
  <w:comment w:id="2" w:author="Mekonnen Fitwe" w:date="2024-03-08T11:39:00Z" w:initials="MF">
    <w:p w14:paraId="44766564" w14:textId="77777777" w:rsidR="00632475" w:rsidRDefault="00632475" w:rsidP="00632475">
      <w:pPr>
        <w:pStyle w:val="CommentText"/>
      </w:pPr>
      <w:r>
        <w:rPr>
          <w:rStyle w:val="CommentReference"/>
        </w:rPr>
        <w:annotationRef/>
      </w:r>
      <w:r>
        <w:t>Please also connect with Dagimawi for formatting after having the final report</w:t>
      </w:r>
    </w:p>
  </w:comment>
  <w:comment w:id="6" w:author="Mekonnen Fitwe" w:date="2024-03-08T11:36:00Z" w:initials="MF">
    <w:p w14:paraId="2945B4AB" w14:textId="7D5C6C4B" w:rsidR="005611EB" w:rsidRDefault="005611EB" w:rsidP="005611EB">
      <w:pPr>
        <w:pStyle w:val="CommentText"/>
      </w:pPr>
      <w:r>
        <w:rPr>
          <w:rStyle w:val="CommentReference"/>
        </w:rPr>
        <w:annotationRef/>
      </w:r>
      <w:r>
        <w:t>Please complete on a row/minimize the font</w:t>
      </w:r>
    </w:p>
  </w:comment>
  <w:comment w:id="8" w:author="Mekonnen Fitwe" w:date="2024-03-11T09:03:00Z" w:initials="MF">
    <w:p w14:paraId="18735C01" w14:textId="77777777" w:rsidR="00ED1789" w:rsidRDefault="00ED1789" w:rsidP="00ED1789">
      <w:pPr>
        <w:pStyle w:val="CommentText"/>
      </w:pPr>
      <w:r>
        <w:rPr>
          <w:rStyle w:val="CommentReference"/>
        </w:rPr>
        <w:annotationRef/>
      </w:r>
      <w:r>
        <w:t xml:space="preserve">Please amend the table of content </w:t>
      </w:r>
    </w:p>
  </w:comment>
  <w:comment w:id="83" w:author="Mekonnen Fitwe" w:date="2024-03-11T09:14:00Z" w:initials="MF">
    <w:p w14:paraId="7667D5A9" w14:textId="77777777" w:rsidR="0099618B" w:rsidRDefault="0099618B" w:rsidP="0099618B">
      <w:pPr>
        <w:pStyle w:val="CommentText"/>
      </w:pPr>
      <w:r>
        <w:rPr>
          <w:rStyle w:val="CommentReference"/>
        </w:rPr>
        <w:annotationRef/>
      </w:r>
      <w:r>
        <w:t>Please make sure that all the objectives of the study are well addressed? I would recommend to structure the report based on your initial objectives.</w:t>
      </w:r>
    </w:p>
  </w:comment>
  <w:comment w:id="84" w:author="Mekonnen Fitwe" w:date="2024-03-11T09:15:00Z" w:initials="MF">
    <w:p w14:paraId="503E0D97" w14:textId="77777777" w:rsidR="000D4362" w:rsidRDefault="000D4362" w:rsidP="000D4362">
      <w:pPr>
        <w:pStyle w:val="CommentText"/>
      </w:pPr>
      <w:r>
        <w:rPr>
          <w:rStyle w:val="CommentReference"/>
        </w:rPr>
        <w:annotationRef/>
      </w:r>
      <w:r>
        <w:t xml:space="preserve">Please also include conclusion and recommendations in separate chapters with due attention of the study objectives? </w:t>
      </w:r>
    </w:p>
  </w:comment>
  <w:comment w:id="101" w:author="Mekonnen Fitwe" w:date="2024-03-11T09:18:00Z" w:initials="MF">
    <w:p w14:paraId="2D2873FB" w14:textId="77777777" w:rsidR="00415677" w:rsidRDefault="00415677" w:rsidP="00415677">
      <w:pPr>
        <w:pStyle w:val="CommentText"/>
      </w:pPr>
      <w:r>
        <w:rPr>
          <w:rStyle w:val="CommentReference"/>
        </w:rPr>
        <w:annotationRef/>
      </w:r>
      <w:r>
        <w:t xml:space="preserve">Please add how the samples are identified, how many and in what method(Simple/quota/total/strata/etc)? </w:t>
      </w:r>
    </w:p>
  </w:comment>
  <w:comment w:id="109" w:author="Mekonnen Fitwe" w:date="2024-03-11T09:20:00Z" w:initials="MF">
    <w:p w14:paraId="17DBA24C" w14:textId="77777777" w:rsidR="00D03F22" w:rsidRDefault="00D03F22" w:rsidP="00D03F22">
      <w:pPr>
        <w:pStyle w:val="CommentText"/>
      </w:pPr>
      <w:r>
        <w:rPr>
          <w:rStyle w:val="CommentReference"/>
        </w:rPr>
        <w:annotationRef/>
      </w:r>
      <w:r>
        <w:t xml:space="preserve">If this is the method you used, from how many beneficiaries were the 75 participants selected?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3533D5" w15:done="0"/>
  <w15:commentEx w15:paraId="44766564" w15:paraIdParent="723533D5" w15:done="0"/>
  <w15:commentEx w15:paraId="2945B4AB" w15:done="0"/>
  <w15:commentEx w15:paraId="18735C01" w15:done="0"/>
  <w15:commentEx w15:paraId="7667D5A9" w15:done="0"/>
  <w15:commentEx w15:paraId="503E0D97" w15:paraIdParent="7667D5A9" w15:done="0"/>
  <w15:commentEx w15:paraId="2D2873FB" w15:done="0"/>
  <w15:commentEx w15:paraId="17DBA2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88E544" w16cex:dateUtc="2024-03-08T08:35:00Z"/>
  <w16cex:commentExtensible w16cex:durableId="568F20F9" w16cex:dateUtc="2024-03-08T08:39:00Z"/>
  <w16cex:commentExtensible w16cex:durableId="08A7B37F" w16cex:dateUtc="2024-03-08T08:36:00Z"/>
  <w16cex:commentExtensible w16cex:durableId="67B555AC" w16cex:dateUtc="2024-03-11T06:03:00Z"/>
  <w16cex:commentExtensible w16cex:durableId="53B2F154" w16cex:dateUtc="2024-03-11T06:14:00Z"/>
  <w16cex:commentExtensible w16cex:durableId="405DA80F" w16cex:dateUtc="2024-03-11T06:15:00Z"/>
  <w16cex:commentExtensible w16cex:durableId="14D73B75" w16cex:dateUtc="2024-03-11T06:18:00Z"/>
  <w16cex:commentExtensible w16cex:durableId="3185FAFE" w16cex:dateUtc="2024-03-11T0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3533D5" w16cid:durableId="3288E544"/>
  <w16cid:commentId w16cid:paraId="44766564" w16cid:durableId="568F20F9"/>
  <w16cid:commentId w16cid:paraId="2945B4AB" w16cid:durableId="08A7B37F"/>
  <w16cid:commentId w16cid:paraId="18735C01" w16cid:durableId="67B555AC"/>
  <w16cid:commentId w16cid:paraId="7667D5A9" w16cid:durableId="53B2F154"/>
  <w16cid:commentId w16cid:paraId="503E0D97" w16cid:durableId="405DA80F"/>
  <w16cid:commentId w16cid:paraId="2D2873FB" w16cid:durableId="14D73B75"/>
  <w16cid:commentId w16cid:paraId="17DBA24C" w16cid:durableId="3185FA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0A3D3" w14:textId="77777777" w:rsidR="00FD65E1" w:rsidRDefault="00FD65E1" w:rsidP="00E229F0">
      <w:pPr>
        <w:spacing w:after="0" w:line="240" w:lineRule="auto"/>
      </w:pPr>
      <w:r>
        <w:separator/>
      </w:r>
    </w:p>
  </w:endnote>
  <w:endnote w:type="continuationSeparator" w:id="0">
    <w:p w14:paraId="16913D06" w14:textId="77777777" w:rsidR="00FD65E1" w:rsidRDefault="00FD65E1" w:rsidP="00E2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2E062" w14:textId="77777777" w:rsidR="00FD65E1" w:rsidRDefault="00FD65E1" w:rsidP="00E229F0">
      <w:pPr>
        <w:spacing w:after="0" w:line="240" w:lineRule="auto"/>
      </w:pPr>
      <w:r>
        <w:separator/>
      </w:r>
    </w:p>
  </w:footnote>
  <w:footnote w:type="continuationSeparator" w:id="0">
    <w:p w14:paraId="58D4C513" w14:textId="77777777" w:rsidR="00FD65E1" w:rsidRDefault="00FD65E1" w:rsidP="00E2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61641" w14:textId="77777777" w:rsidR="00E229F0" w:rsidRDefault="00E229F0" w:rsidP="00E229F0">
    <w:pPr>
      <w:pStyle w:val="Header"/>
      <w:tabs>
        <w:tab w:val="clear" w:pos="4680"/>
        <w:tab w:val="clear" w:pos="9360"/>
        <w:tab w:val="left" w:pos="2610"/>
      </w:tabs>
    </w:pPr>
    <w:r w:rsidRPr="00450C43">
      <w:rPr>
        <w:noProof/>
      </w:rPr>
      <w:drawing>
        <wp:inline distT="0" distB="0" distL="0" distR="0" wp14:anchorId="16C835B1" wp14:editId="19C07815">
          <wp:extent cx="1003300" cy="463550"/>
          <wp:effectExtent l="0" t="0" r="6350" b="0"/>
          <wp:docPr id="4" name="image3.png" descr="A green and blue text on a black background&#10;&#10;Description automatically generated with medium confidence">
            <a:extLst xmlns:a="http://schemas.openxmlformats.org/drawingml/2006/main">
              <a:ext uri="{FF2B5EF4-FFF2-40B4-BE49-F238E27FC236}">
                <a16:creationId xmlns:a16="http://schemas.microsoft.com/office/drawing/2014/main" id="{20235EF5-AC47-8842-5C2D-11F9B0E042D7}"/>
              </a:ext>
            </a:extLst>
          </wp:docPr>
          <wp:cNvGraphicFramePr/>
          <a:graphic xmlns:a="http://schemas.openxmlformats.org/drawingml/2006/main">
            <a:graphicData uri="http://schemas.openxmlformats.org/drawingml/2006/picture">
              <pic:pic xmlns:pic="http://schemas.openxmlformats.org/drawingml/2006/picture">
                <pic:nvPicPr>
                  <pic:cNvPr id="4" name="image3.png" descr="A green and blue text on a black background&#10;&#10;Description automatically generated with medium confidence">
                    <a:extLst>
                      <a:ext uri="{FF2B5EF4-FFF2-40B4-BE49-F238E27FC236}">
                        <a16:creationId xmlns:a16="http://schemas.microsoft.com/office/drawing/2014/main" id="{20235EF5-AC47-8842-5C2D-11F9B0E042D7}"/>
                      </a:ext>
                    </a:extLst>
                  </pic:cNvPr>
                  <pic:cNvPicPr/>
                </pic:nvPicPr>
                <pic:blipFill>
                  <a:blip r:embed="rId1"/>
                  <a:srcRect/>
                  <a:stretch>
                    <a:fillRect/>
                  </a:stretch>
                </pic:blipFill>
                <pic:spPr>
                  <a:xfrm>
                    <a:off x="0" y="0"/>
                    <a:ext cx="1003300" cy="463550"/>
                  </a:xfrm>
                  <a:prstGeom prst="rect">
                    <a:avLst/>
                  </a:prstGeom>
                  <a:ln/>
                </pic:spPr>
              </pic:pic>
            </a:graphicData>
          </a:graphic>
        </wp:inline>
      </w:drawing>
    </w:r>
    <w:r>
      <w:tab/>
      <w:t xml:space="preserve">              </w:t>
    </w:r>
    <w:r w:rsidRPr="00450C43">
      <w:rPr>
        <w:noProof/>
      </w:rPr>
      <w:drawing>
        <wp:inline distT="0" distB="0" distL="0" distR="0" wp14:anchorId="07CB7AA0" wp14:editId="242BFA0F">
          <wp:extent cx="889000" cy="514350"/>
          <wp:effectExtent l="0" t="0" r="6350" b="0"/>
          <wp:docPr id="5" name="image5.jpg" descr="A red text on a white background&#10;&#10;Description automatically generated with low confidence">
            <a:extLst xmlns:a="http://schemas.openxmlformats.org/drawingml/2006/main">
              <a:ext uri="{FF2B5EF4-FFF2-40B4-BE49-F238E27FC236}">
                <a16:creationId xmlns:a16="http://schemas.microsoft.com/office/drawing/2014/main" id="{A8562B57-3215-9487-965A-7A8F979B0642}"/>
              </a:ext>
            </a:extLst>
          </wp:docPr>
          <wp:cNvGraphicFramePr/>
          <a:graphic xmlns:a="http://schemas.openxmlformats.org/drawingml/2006/main">
            <a:graphicData uri="http://schemas.openxmlformats.org/drawingml/2006/picture">
              <pic:pic xmlns:pic="http://schemas.openxmlformats.org/drawingml/2006/picture">
                <pic:nvPicPr>
                  <pic:cNvPr id="5" name="image5.jpg" descr="A red text on a white background&#10;&#10;Description automatically generated with low confidence">
                    <a:extLst>
                      <a:ext uri="{FF2B5EF4-FFF2-40B4-BE49-F238E27FC236}">
                        <a16:creationId xmlns:a16="http://schemas.microsoft.com/office/drawing/2014/main" id="{A8562B57-3215-9487-965A-7A8F979B0642}"/>
                      </a:ext>
                    </a:extLst>
                  </pic:cNvPr>
                  <pic:cNvPicPr/>
                </pic:nvPicPr>
                <pic:blipFill>
                  <a:blip r:embed="rId2"/>
                  <a:srcRect/>
                  <a:stretch>
                    <a:fillRect/>
                  </a:stretch>
                </pic:blipFill>
                <pic:spPr>
                  <a:xfrm>
                    <a:off x="0" y="0"/>
                    <a:ext cx="889000" cy="514350"/>
                  </a:xfrm>
                  <a:prstGeom prst="rect">
                    <a:avLst/>
                  </a:prstGeom>
                  <a:ln/>
                </pic:spPr>
              </pic:pic>
            </a:graphicData>
          </a:graphic>
        </wp:inline>
      </w:drawing>
    </w:r>
    <w:r>
      <w:t xml:space="preserve">                                             </w:t>
    </w:r>
    <w:r w:rsidRPr="00450C43">
      <w:rPr>
        <w:noProof/>
      </w:rPr>
      <w:drawing>
        <wp:inline distT="0" distB="0" distL="0" distR="0" wp14:anchorId="4624D230" wp14:editId="0DA052E2">
          <wp:extent cx="1057711" cy="592455"/>
          <wp:effectExtent l="0" t="0" r="9525" b="0"/>
          <wp:docPr id="6" name="image1.png" descr="A picture containing font, graphics, text, screenshot&#10;&#10;Description automatically generated">
            <a:extLst xmlns:a="http://schemas.openxmlformats.org/drawingml/2006/main">
              <a:ext uri="{FF2B5EF4-FFF2-40B4-BE49-F238E27FC236}">
                <a16:creationId xmlns:a16="http://schemas.microsoft.com/office/drawing/2014/main" id="{97E8BA29-C214-B1BB-158F-34FEC1912647}"/>
              </a:ext>
            </a:extLst>
          </wp:docPr>
          <wp:cNvGraphicFramePr/>
          <a:graphic xmlns:a="http://schemas.openxmlformats.org/drawingml/2006/main">
            <a:graphicData uri="http://schemas.openxmlformats.org/drawingml/2006/picture">
              <pic:pic xmlns:pic="http://schemas.openxmlformats.org/drawingml/2006/picture">
                <pic:nvPicPr>
                  <pic:cNvPr id="6" name="image1.png" descr="A picture containing font, graphics, text, screenshot&#10;&#10;Description automatically generated">
                    <a:extLst>
                      <a:ext uri="{FF2B5EF4-FFF2-40B4-BE49-F238E27FC236}">
                        <a16:creationId xmlns:a16="http://schemas.microsoft.com/office/drawing/2014/main" id="{97E8BA29-C214-B1BB-158F-34FEC1912647}"/>
                      </a:ext>
                    </a:extLst>
                  </pic:cNvPr>
                  <pic:cNvPicPr/>
                </pic:nvPicPr>
                <pic:blipFill>
                  <a:blip r:embed="rId3"/>
                  <a:srcRect/>
                  <a:stretch>
                    <a:fillRect/>
                  </a:stretch>
                </pic:blipFill>
                <pic:spPr>
                  <a:xfrm>
                    <a:off x="0" y="0"/>
                    <a:ext cx="1068972" cy="598762"/>
                  </a:xfrm>
                  <a:prstGeom prst="rect">
                    <a:avLst/>
                  </a:prstGeom>
                  <a:ln/>
                </pic:spPr>
              </pic:pic>
            </a:graphicData>
          </a:graphic>
        </wp:inline>
      </w:drawing>
    </w:r>
    <w:r>
      <w:t xml:space="preserve">                    </w:t>
    </w:r>
  </w:p>
  <w:p w14:paraId="0A56F17F" w14:textId="05FEF8A9" w:rsidR="00E229F0" w:rsidRDefault="00E229F0" w:rsidP="00E229F0">
    <w:pPr>
      <w:pStyle w:val="Header"/>
      <w:tabs>
        <w:tab w:val="clear" w:pos="4680"/>
        <w:tab w:val="clear" w:pos="9360"/>
        <w:tab w:val="left" w:pos="2610"/>
      </w:tabs>
    </w:pPr>
    <w:r>
      <w:t xml:space="preserve">    </w: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6E02C0"/>
    <w:multiLevelType w:val="multilevel"/>
    <w:tmpl w:val="5FB0645E"/>
    <w:lvl w:ilvl="0">
      <w:start w:val="3"/>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EC93A3B"/>
    <w:multiLevelType w:val="multilevel"/>
    <w:tmpl w:val="142AF2C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0F5076A"/>
    <w:multiLevelType w:val="hybridMultilevel"/>
    <w:tmpl w:val="20445B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F130A4"/>
    <w:multiLevelType w:val="hybridMultilevel"/>
    <w:tmpl w:val="1BFE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127B9"/>
    <w:multiLevelType w:val="multilevel"/>
    <w:tmpl w:val="E04C80D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79CA1944"/>
    <w:multiLevelType w:val="multilevel"/>
    <w:tmpl w:val="18A491F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427241850">
    <w:abstractNumId w:val="2"/>
  </w:num>
  <w:num w:numId="2" w16cid:durableId="1286887954">
    <w:abstractNumId w:val="1"/>
  </w:num>
  <w:num w:numId="3" w16cid:durableId="949820230">
    <w:abstractNumId w:val="5"/>
  </w:num>
  <w:num w:numId="4" w16cid:durableId="1632006875">
    <w:abstractNumId w:val="3"/>
  </w:num>
  <w:num w:numId="5" w16cid:durableId="1814986649">
    <w:abstractNumId w:val="0"/>
  </w:num>
  <w:num w:numId="6" w16cid:durableId="75852607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konnen Fitwe">
    <w15:presenceInfo w15:providerId="AD" w15:userId="S::mfitwe@mercycorps.org::e4c710ae-3a70-46a5-8914-a81529ef4986"/>
  </w15:person>
  <w15:person w15:author="Habtamu Woldeamanuel">
    <w15:presenceInfo w15:providerId="AD" w15:userId="S::hwoldeamanuel@mercycorps.org::5c784efe-7b18-40c3-97a9-207bf4346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F0"/>
    <w:rsid w:val="000067E7"/>
    <w:rsid w:val="000072C5"/>
    <w:rsid w:val="00045F17"/>
    <w:rsid w:val="00062924"/>
    <w:rsid w:val="00091980"/>
    <w:rsid w:val="000D4362"/>
    <w:rsid w:val="0010137F"/>
    <w:rsid w:val="00110097"/>
    <w:rsid w:val="00174D99"/>
    <w:rsid w:val="001957DA"/>
    <w:rsid w:val="001C639E"/>
    <w:rsid w:val="00203A3C"/>
    <w:rsid w:val="00212A2E"/>
    <w:rsid w:val="00263756"/>
    <w:rsid w:val="002826BB"/>
    <w:rsid w:val="002A7B49"/>
    <w:rsid w:val="002D0888"/>
    <w:rsid w:val="002D1708"/>
    <w:rsid w:val="0030332E"/>
    <w:rsid w:val="00311A55"/>
    <w:rsid w:val="00320ABE"/>
    <w:rsid w:val="003508EA"/>
    <w:rsid w:val="003555FC"/>
    <w:rsid w:val="003920DE"/>
    <w:rsid w:val="00397900"/>
    <w:rsid w:val="0040205E"/>
    <w:rsid w:val="00415677"/>
    <w:rsid w:val="00433BF9"/>
    <w:rsid w:val="0043627D"/>
    <w:rsid w:val="00451664"/>
    <w:rsid w:val="004961CC"/>
    <w:rsid w:val="004E13C2"/>
    <w:rsid w:val="004E3DEF"/>
    <w:rsid w:val="004F00B9"/>
    <w:rsid w:val="00511FB3"/>
    <w:rsid w:val="00531FDA"/>
    <w:rsid w:val="005611EB"/>
    <w:rsid w:val="005725F7"/>
    <w:rsid w:val="00594092"/>
    <w:rsid w:val="005E16E2"/>
    <w:rsid w:val="005E501C"/>
    <w:rsid w:val="006035D2"/>
    <w:rsid w:val="00612160"/>
    <w:rsid w:val="00613320"/>
    <w:rsid w:val="00615775"/>
    <w:rsid w:val="006241B1"/>
    <w:rsid w:val="00632475"/>
    <w:rsid w:val="00637143"/>
    <w:rsid w:val="00651FBC"/>
    <w:rsid w:val="00680495"/>
    <w:rsid w:val="006E42AE"/>
    <w:rsid w:val="006E6A14"/>
    <w:rsid w:val="006F18CC"/>
    <w:rsid w:val="007043ED"/>
    <w:rsid w:val="00724738"/>
    <w:rsid w:val="007420CF"/>
    <w:rsid w:val="00760CCE"/>
    <w:rsid w:val="007939C0"/>
    <w:rsid w:val="00795579"/>
    <w:rsid w:val="007B3027"/>
    <w:rsid w:val="007F6997"/>
    <w:rsid w:val="00816465"/>
    <w:rsid w:val="00841776"/>
    <w:rsid w:val="00863B2A"/>
    <w:rsid w:val="008F2613"/>
    <w:rsid w:val="00901049"/>
    <w:rsid w:val="009041CF"/>
    <w:rsid w:val="00913457"/>
    <w:rsid w:val="00913CBB"/>
    <w:rsid w:val="00922390"/>
    <w:rsid w:val="00927528"/>
    <w:rsid w:val="00942ED2"/>
    <w:rsid w:val="0099618B"/>
    <w:rsid w:val="00997595"/>
    <w:rsid w:val="009C77D9"/>
    <w:rsid w:val="00A16566"/>
    <w:rsid w:val="00A3427A"/>
    <w:rsid w:val="00A6572D"/>
    <w:rsid w:val="00A71F96"/>
    <w:rsid w:val="00AD3C2B"/>
    <w:rsid w:val="00AE0097"/>
    <w:rsid w:val="00AE635B"/>
    <w:rsid w:val="00AE77C4"/>
    <w:rsid w:val="00AF19A4"/>
    <w:rsid w:val="00B1127F"/>
    <w:rsid w:val="00B354DF"/>
    <w:rsid w:val="00B4264D"/>
    <w:rsid w:val="00B43EF4"/>
    <w:rsid w:val="00B54628"/>
    <w:rsid w:val="00B54651"/>
    <w:rsid w:val="00B549A6"/>
    <w:rsid w:val="00B603EB"/>
    <w:rsid w:val="00B66E8C"/>
    <w:rsid w:val="00B8647D"/>
    <w:rsid w:val="00BB25B3"/>
    <w:rsid w:val="00BC3142"/>
    <w:rsid w:val="00BC4585"/>
    <w:rsid w:val="00BD607D"/>
    <w:rsid w:val="00BE3DE8"/>
    <w:rsid w:val="00C05760"/>
    <w:rsid w:val="00C103E6"/>
    <w:rsid w:val="00C33094"/>
    <w:rsid w:val="00C36C21"/>
    <w:rsid w:val="00C56C53"/>
    <w:rsid w:val="00C73FBA"/>
    <w:rsid w:val="00CB0730"/>
    <w:rsid w:val="00CC344D"/>
    <w:rsid w:val="00CC4BEB"/>
    <w:rsid w:val="00CE2DD3"/>
    <w:rsid w:val="00D03F22"/>
    <w:rsid w:val="00DB1AF3"/>
    <w:rsid w:val="00DB4CD4"/>
    <w:rsid w:val="00DB6BA7"/>
    <w:rsid w:val="00DC645C"/>
    <w:rsid w:val="00DF1250"/>
    <w:rsid w:val="00E229F0"/>
    <w:rsid w:val="00E24482"/>
    <w:rsid w:val="00E3620D"/>
    <w:rsid w:val="00E44B48"/>
    <w:rsid w:val="00E5121F"/>
    <w:rsid w:val="00E636EC"/>
    <w:rsid w:val="00E933B6"/>
    <w:rsid w:val="00EB4D2E"/>
    <w:rsid w:val="00ED0F60"/>
    <w:rsid w:val="00ED1789"/>
    <w:rsid w:val="00ED57B6"/>
    <w:rsid w:val="00EE750E"/>
    <w:rsid w:val="00EF10DE"/>
    <w:rsid w:val="00EF22AA"/>
    <w:rsid w:val="00EF2EEF"/>
    <w:rsid w:val="00EF3319"/>
    <w:rsid w:val="00F368E4"/>
    <w:rsid w:val="00F57373"/>
    <w:rsid w:val="00F85C3C"/>
    <w:rsid w:val="00F95AE5"/>
    <w:rsid w:val="00FA53B0"/>
    <w:rsid w:val="00FD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1259"/>
  <w15:chartTrackingRefBased/>
  <w15:docId w15:val="{23D2DA42-334C-4827-93B1-6CF690DA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9F0"/>
    <w:rPr>
      <w:rFonts w:ascii="Arial" w:hAnsi="Arial"/>
      <w:kern w:val="0"/>
      <w14:ligatures w14:val="none"/>
    </w:rPr>
  </w:style>
  <w:style w:type="paragraph" w:styleId="Heading1">
    <w:name w:val="heading 1"/>
    <w:basedOn w:val="Normal"/>
    <w:next w:val="Normal"/>
    <w:link w:val="Heading1Char"/>
    <w:uiPriority w:val="9"/>
    <w:qFormat/>
    <w:rsid w:val="00DB6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BA7"/>
    <w:pPr>
      <w:keepNext/>
      <w:spacing w:before="240" w:after="60" w:line="276"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CC4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0097"/>
    <w:pPr>
      <w:keepNext/>
      <w:keepLines/>
      <w:spacing w:before="280" w:after="80" w:line="276" w:lineRule="auto"/>
      <w:outlineLvl w:val="3"/>
    </w:pPr>
    <w:rPr>
      <w:rFonts w:eastAsia="Times New Roman" w:cs="Arial"/>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9F0"/>
  </w:style>
  <w:style w:type="paragraph" w:styleId="Footer">
    <w:name w:val="footer"/>
    <w:basedOn w:val="Normal"/>
    <w:link w:val="FooterChar"/>
    <w:uiPriority w:val="99"/>
    <w:unhideWhenUsed/>
    <w:rsid w:val="00E22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9F0"/>
  </w:style>
  <w:style w:type="paragraph" w:styleId="ListParagraph">
    <w:name w:val="List Paragraph"/>
    <w:basedOn w:val="Normal"/>
    <w:uiPriority w:val="34"/>
    <w:qFormat/>
    <w:rsid w:val="00E229F0"/>
    <w:pPr>
      <w:spacing w:after="0" w:line="240" w:lineRule="auto"/>
      <w:ind w:left="720"/>
    </w:pPr>
    <w:rPr>
      <w:rFonts w:ascii="Aptos" w:hAnsi="Aptos" w:cs="Calibri"/>
      <w:sz w:val="24"/>
      <w:szCs w:val="24"/>
    </w:rPr>
  </w:style>
  <w:style w:type="character" w:customStyle="1" w:styleId="Heading4Char">
    <w:name w:val="Heading 4 Char"/>
    <w:basedOn w:val="DefaultParagraphFont"/>
    <w:link w:val="Heading4"/>
    <w:uiPriority w:val="9"/>
    <w:semiHidden/>
    <w:rsid w:val="00AE0097"/>
    <w:rPr>
      <w:rFonts w:ascii="Arial" w:eastAsia="Times New Roman" w:hAnsi="Arial" w:cs="Arial"/>
      <w:color w:val="666666"/>
      <w:kern w:val="0"/>
      <w:sz w:val="24"/>
      <w:szCs w:val="24"/>
      <w14:ligatures w14:val="none"/>
    </w:rPr>
  </w:style>
  <w:style w:type="character" w:customStyle="1" w:styleId="Heading1Char">
    <w:name w:val="Heading 1 Char"/>
    <w:basedOn w:val="DefaultParagraphFont"/>
    <w:link w:val="Heading1"/>
    <w:uiPriority w:val="9"/>
    <w:rsid w:val="00DB6BA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B6BA7"/>
    <w:rPr>
      <w:rFonts w:ascii="Cambria" w:eastAsia="Times New Roman" w:hAnsi="Cambria" w:cs="Times New Roman"/>
      <w:b/>
      <w:bCs/>
      <w:i/>
      <w:iCs/>
      <w:kern w:val="0"/>
      <w:sz w:val="28"/>
      <w:szCs w:val="28"/>
      <w14:ligatures w14:val="none"/>
    </w:rPr>
  </w:style>
  <w:style w:type="table" w:styleId="TableGrid">
    <w:name w:val="Table Grid"/>
    <w:basedOn w:val="TableNormal"/>
    <w:uiPriority w:val="39"/>
    <w:rsid w:val="00433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4CD4"/>
    <w:pPr>
      <w:spacing w:after="200" w:line="276" w:lineRule="auto"/>
    </w:pPr>
    <w:rPr>
      <w:rFonts w:ascii="Calibri" w:eastAsia="Calibri" w:hAnsi="Calibri" w:cs="Times New Roman"/>
      <w:b/>
      <w:bCs/>
      <w:sz w:val="20"/>
      <w:szCs w:val="20"/>
    </w:rPr>
  </w:style>
  <w:style w:type="paragraph" w:styleId="TOCHeading">
    <w:name w:val="TOC Heading"/>
    <w:basedOn w:val="Heading1"/>
    <w:next w:val="Normal"/>
    <w:uiPriority w:val="39"/>
    <w:unhideWhenUsed/>
    <w:qFormat/>
    <w:rsid w:val="00CC4BEB"/>
    <w:pPr>
      <w:outlineLvl w:val="9"/>
    </w:pPr>
  </w:style>
  <w:style w:type="paragraph" w:styleId="TOC1">
    <w:name w:val="toc 1"/>
    <w:basedOn w:val="Normal"/>
    <w:next w:val="Normal"/>
    <w:autoRedefine/>
    <w:uiPriority w:val="39"/>
    <w:unhideWhenUsed/>
    <w:rsid w:val="00CC4BEB"/>
    <w:pPr>
      <w:spacing w:after="100"/>
    </w:pPr>
  </w:style>
  <w:style w:type="paragraph" w:styleId="TOC2">
    <w:name w:val="toc 2"/>
    <w:basedOn w:val="Normal"/>
    <w:next w:val="Normal"/>
    <w:autoRedefine/>
    <w:uiPriority w:val="39"/>
    <w:unhideWhenUsed/>
    <w:rsid w:val="00CC4BEB"/>
    <w:pPr>
      <w:spacing w:after="100"/>
      <w:ind w:left="220"/>
    </w:pPr>
  </w:style>
  <w:style w:type="character" w:styleId="Hyperlink">
    <w:name w:val="Hyperlink"/>
    <w:basedOn w:val="DefaultParagraphFont"/>
    <w:uiPriority w:val="99"/>
    <w:unhideWhenUsed/>
    <w:rsid w:val="00CC4BEB"/>
    <w:rPr>
      <w:color w:val="0563C1" w:themeColor="hyperlink"/>
      <w:u w:val="single"/>
    </w:rPr>
  </w:style>
  <w:style w:type="paragraph" w:styleId="TOC3">
    <w:name w:val="toc 3"/>
    <w:basedOn w:val="Normal"/>
    <w:next w:val="Normal"/>
    <w:autoRedefine/>
    <w:uiPriority w:val="39"/>
    <w:unhideWhenUsed/>
    <w:rsid w:val="00CC4BEB"/>
    <w:pPr>
      <w:spacing w:after="100"/>
      <w:ind w:left="440"/>
    </w:pPr>
    <w:rPr>
      <w:rFonts w:asciiTheme="minorHAnsi" w:eastAsiaTheme="minorEastAsia" w:hAnsiTheme="minorHAnsi" w:cs="Times New Roman"/>
    </w:rPr>
  </w:style>
  <w:style w:type="character" w:customStyle="1" w:styleId="Heading3Char">
    <w:name w:val="Heading 3 Char"/>
    <w:basedOn w:val="DefaultParagraphFont"/>
    <w:link w:val="Heading3"/>
    <w:uiPriority w:val="9"/>
    <w:semiHidden/>
    <w:rsid w:val="00CC4BEB"/>
    <w:rPr>
      <w:rFonts w:asciiTheme="majorHAnsi" w:eastAsiaTheme="majorEastAsia" w:hAnsiTheme="majorHAnsi" w:cstheme="majorBidi"/>
      <w:color w:val="1F3763" w:themeColor="accent1" w:themeShade="7F"/>
      <w:kern w:val="0"/>
      <w:sz w:val="24"/>
      <w:szCs w:val="24"/>
      <w14:ligatures w14:val="none"/>
    </w:rPr>
  </w:style>
  <w:style w:type="paragraph" w:styleId="Revision">
    <w:name w:val="Revision"/>
    <w:hidden/>
    <w:uiPriority w:val="99"/>
    <w:semiHidden/>
    <w:rsid w:val="0010137F"/>
    <w:pPr>
      <w:spacing w:after="0" w:line="240" w:lineRule="auto"/>
    </w:pPr>
    <w:rPr>
      <w:rFonts w:ascii="Arial" w:hAnsi="Arial"/>
      <w:kern w:val="0"/>
      <w14:ligatures w14:val="none"/>
    </w:rPr>
  </w:style>
  <w:style w:type="paragraph" w:styleId="TOC4">
    <w:name w:val="toc 4"/>
    <w:basedOn w:val="Normal"/>
    <w:next w:val="Normal"/>
    <w:autoRedefine/>
    <w:uiPriority w:val="39"/>
    <w:unhideWhenUsed/>
    <w:rsid w:val="00F57373"/>
    <w:pPr>
      <w:tabs>
        <w:tab w:val="right" w:leader="dot" w:pos="9350"/>
      </w:tabs>
      <w:spacing w:after="100"/>
      <w:ind w:left="660"/>
      <w:pPrChange w:id="0" w:author="Mekonnen Fitwe" w:date="2024-03-11T09:03:00Z">
        <w:pPr>
          <w:spacing w:after="100" w:line="259" w:lineRule="auto"/>
          <w:ind w:left="660"/>
        </w:pPr>
      </w:pPrChange>
    </w:pPr>
    <w:rPr>
      <w:rPrChange w:id="0" w:author="Mekonnen Fitwe" w:date="2024-03-11T09:03:00Z">
        <w:rPr>
          <w:rFonts w:ascii="Arial" w:eastAsiaTheme="minorHAnsi" w:hAnsi="Arial" w:cstheme="minorBidi"/>
          <w:sz w:val="22"/>
          <w:szCs w:val="22"/>
          <w:lang w:val="en-US" w:eastAsia="en-US" w:bidi="ar-SA"/>
        </w:rPr>
      </w:rPrChange>
    </w:rPr>
  </w:style>
  <w:style w:type="character" w:styleId="CommentReference">
    <w:name w:val="annotation reference"/>
    <w:basedOn w:val="DefaultParagraphFont"/>
    <w:uiPriority w:val="99"/>
    <w:semiHidden/>
    <w:unhideWhenUsed/>
    <w:rsid w:val="0040205E"/>
    <w:rPr>
      <w:sz w:val="16"/>
      <w:szCs w:val="16"/>
    </w:rPr>
  </w:style>
  <w:style w:type="paragraph" w:styleId="CommentText">
    <w:name w:val="annotation text"/>
    <w:basedOn w:val="Normal"/>
    <w:link w:val="CommentTextChar"/>
    <w:uiPriority w:val="99"/>
    <w:unhideWhenUsed/>
    <w:rsid w:val="0040205E"/>
    <w:pPr>
      <w:spacing w:line="240" w:lineRule="auto"/>
    </w:pPr>
    <w:rPr>
      <w:sz w:val="20"/>
      <w:szCs w:val="20"/>
    </w:rPr>
  </w:style>
  <w:style w:type="character" w:customStyle="1" w:styleId="CommentTextChar">
    <w:name w:val="Comment Text Char"/>
    <w:basedOn w:val="DefaultParagraphFont"/>
    <w:link w:val="CommentText"/>
    <w:uiPriority w:val="99"/>
    <w:rsid w:val="0040205E"/>
    <w:rPr>
      <w:rFonts w:ascii="Arial" w:hAnsi="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0205E"/>
    <w:rPr>
      <w:b/>
      <w:bCs/>
    </w:rPr>
  </w:style>
  <w:style w:type="character" w:customStyle="1" w:styleId="CommentSubjectChar">
    <w:name w:val="Comment Subject Char"/>
    <w:basedOn w:val="CommentTextChar"/>
    <w:link w:val="CommentSubject"/>
    <w:uiPriority w:val="99"/>
    <w:semiHidden/>
    <w:rsid w:val="0040205E"/>
    <w:rPr>
      <w:rFonts w:ascii="Arial" w:hAnsi="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0101">
      <w:bodyDiv w:val="1"/>
      <w:marLeft w:val="0"/>
      <w:marRight w:val="0"/>
      <w:marTop w:val="0"/>
      <w:marBottom w:val="0"/>
      <w:divBdr>
        <w:top w:val="none" w:sz="0" w:space="0" w:color="auto"/>
        <w:left w:val="none" w:sz="0" w:space="0" w:color="auto"/>
        <w:bottom w:val="none" w:sz="0" w:space="0" w:color="auto"/>
        <w:right w:val="none" w:sz="0" w:space="0" w:color="auto"/>
      </w:divBdr>
    </w:div>
    <w:div w:id="344095198">
      <w:bodyDiv w:val="1"/>
      <w:marLeft w:val="0"/>
      <w:marRight w:val="0"/>
      <w:marTop w:val="0"/>
      <w:marBottom w:val="0"/>
      <w:divBdr>
        <w:top w:val="none" w:sz="0" w:space="0" w:color="auto"/>
        <w:left w:val="none" w:sz="0" w:space="0" w:color="auto"/>
        <w:bottom w:val="none" w:sz="0" w:space="0" w:color="auto"/>
        <w:right w:val="none" w:sz="0" w:space="0" w:color="auto"/>
      </w:divBdr>
    </w:div>
    <w:div w:id="958023362">
      <w:bodyDiv w:val="1"/>
      <w:marLeft w:val="0"/>
      <w:marRight w:val="0"/>
      <w:marTop w:val="0"/>
      <w:marBottom w:val="0"/>
      <w:divBdr>
        <w:top w:val="none" w:sz="0" w:space="0" w:color="auto"/>
        <w:left w:val="none" w:sz="0" w:space="0" w:color="auto"/>
        <w:bottom w:val="none" w:sz="0" w:space="0" w:color="auto"/>
        <w:right w:val="none" w:sz="0" w:space="0" w:color="auto"/>
      </w:divBdr>
    </w:div>
    <w:div w:id="1210991961">
      <w:bodyDiv w:val="1"/>
      <w:marLeft w:val="0"/>
      <w:marRight w:val="0"/>
      <w:marTop w:val="0"/>
      <w:marBottom w:val="0"/>
      <w:divBdr>
        <w:top w:val="none" w:sz="0" w:space="0" w:color="auto"/>
        <w:left w:val="none" w:sz="0" w:space="0" w:color="auto"/>
        <w:bottom w:val="none" w:sz="0" w:space="0" w:color="auto"/>
        <w:right w:val="none" w:sz="0" w:space="0" w:color="auto"/>
      </w:divBdr>
    </w:div>
    <w:div w:id="1393046172">
      <w:bodyDiv w:val="1"/>
      <w:marLeft w:val="0"/>
      <w:marRight w:val="0"/>
      <w:marTop w:val="0"/>
      <w:marBottom w:val="0"/>
      <w:divBdr>
        <w:top w:val="none" w:sz="0" w:space="0" w:color="auto"/>
        <w:left w:val="none" w:sz="0" w:space="0" w:color="auto"/>
        <w:bottom w:val="none" w:sz="0" w:space="0" w:color="auto"/>
        <w:right w:val="none" w:sz="0" w:space="0" w:color="auto"/>
      </w:divBdr>
    </w:div>
    <w:div w:id="1692607377">
      <w:bodyDiv w:val="1"/>
      <w:marLeft w:val="0"/>
      <w:marRight w:val="0"/>
      <w:marTop w:val="0"/>
      <w:marBottom w:val="0"/>
      <w:divBdr>
        <w:top w:val="none" w:sz="0" w:space="0" w:color="auto"/>
        <w:left w:val="none" w:sz="0" w:space="0" w:color="auto"/>
        <w:bottom w:val="none" w:sz="0" w:space="0" w:color="auto"/>
        <w:right w:val="none" w:sz="0" w:space="0" w:color="auto"/>
      </w:divBdr>
    </w:div>
    <w:div w:id="173076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chart" Target="charts/chart3.xml"/><Relationship Id="rId39" Type="http://schemas.openxmlformats.org/officeDocument/2006/relationships/image" Target="media/image25.png"/><Relationship Id="rId21" Type="http://schemas.openxmlformats.org/officeDocument/2006/relationships/image" Target="media/image10.png"/><Relationship Id="rId34" Type="http://schemas.openxmlformats.org/officeDocument/2006/relationships/image" Target="media/image20.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image" Target="media/image14.png"/><Relationship Id="rId36" Type="http://schemas.openxmlformats.org/officeDocument/2006/relationships/image" Target="media/image22.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chart" Target="charts/chart2.xml"/><Relationship Id="rId33" Type="http://schemas.openxmlformats.org/officeDocument/2006/relationships/image" Target="media/image19.png"/><Relationship Id="rId38" Type="http://schemas.openxmlformats.org/officeDocument/2006/relationships/image" Target="media/image24.png"/></Relationships>
</file>

<file path=word/_rels/header1.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7.jpg"/><Relationship Id="rId1"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usuf-MC\Desktop\Book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suf-MC\Desktop\Book1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suf-MC\Desktop\Book1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[Book11.xlsx]Suggestion3!PivotTable3</c:name>
    <c:fmtId val="-1"/>
  </c:pivotSource>
  <c:chart>
    <c:autoTitleDeleted val="1"/>
    <c:pivotFmts>
      <c:pivotFmt>
        <c:idx val="0"/>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ED7331"/>
          </a:solidFill>
          <a:ln>
            <a:noFill/>
          </a:ln>
          <a:effectLst/>
        </c:spPr>
      </c:pivotFmt>
      <c:pivotFmt>
        <c:idx val="2"/>
        <c:spPr>
          <a:solidFill>
            <a:srgbClr val="ED7331"/>
          </a:solidFill>
          <a:ln>
            <a:noFill/>
          </a:ln>
          <a:effectLst/>
        </c:spPr>
      </c:pivotFmt>
      <c:pivotFmt>
        <c:idx val="3"/>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ED7331"/>
          </a:solidFill>
          <a:ln>
            <a:noFill/>
          </a:ln>
          <a:effectLst/>
        </c:spPr>
      </c:pivotFmt>
      <c:pivotFmt>
        <c:idx val="5"/>
        <c:spPr>
          <a:solidFill>
            <a:srgbClr val="ED7331"/>
          </a:solidFill>
          <a:ln>
            <a:noFill/>
          </a:ln>
          <a:effectLst/>
        </c:spPr>
      </c:pivotFmt>
      <c:pivotFmt>
        <c:idx val="6"/>
        <c:spPr>
          <a:solidFill>
            <a:srgbClr val="D2D2D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ED7331"/>
          </a:solidFill>
          <a:ln>
            <a:noFill/>
          </a:ln>
          <a:effectLst/>
        </c:spPr>
      </c:pivotFmt>
      <c:pivotFmt>
        <c:idx val="8"/>
        <c:spPr>
          <a:solidFill>
            <a:srgbClr val="ED7331"/>
          </a:solidFill>
          <a:ln>
            <a:noFill/>
          </a:ln>
          <a:effectLst/>
        </c:spPr>
      </c:pivotFmt>
    </c:pivotFmts>
    <c:plotArea>
      <c:layout/>
      <c:barChart>
        <c:barDir val="bar"/>
        <c:grouping val="stacked"/>
        <c:varyColors val="0"/>
        <c:ser>
          <c:idx val="0"/>
          <c:order val="0"/>
          <c:tx>
            <c:strRef>
              <c:f>Suggestion3!$B$2</c:f>
              <c:strCache>
                <c:ptCount val="1"/>
                <c:pt idx="0">
                  <c:v>Total</c:v>
                </c:pt>
              </c:strCache>
            </c:strRef>
          </c:tx>
          <c:spPr>
            <a:solidFill>
              <a:srgbClr val="D2D2D2"/>
            </a:solidFill>
            <a:ln>
              <a:noFill/>
            </a:ln>
            <a:effectLst/>
          </c:spPr>
          <c:invertIfNegative val="0"/>
          <c:dPt>
            <c:idx val="0"/>
            <c:invertIfNegative val="0"/>
            <c:bubble3D val="0"/>
            <c:spPr>
              <a:solidFill>
                <a:srgbClr val="ED7331"/>
              </a:solidFill>
              <a:ln>
                <a:noFill/>
              </a:ln>
              <a:effectLst/>
            </c:spPr>
            <c:extLst>
              <c:ext xmlns:c16="http://schemas.microsoft.com/office/drawing/2014/chart" uri="{C3380CC4-5D6E-409C-BE32-E72D297353CC}">
                <c16:uniqueId val="{00000001-38B9-4721-838C-5B9901E16B5D}"/>
              </c:ext>
            </c:extLst>
          </c:dPt>
          <c:dPt>
            <c:idx val="1"/>
            <c:invertIfNegative val="0"/>
            <c:bubble3D val="0"/>
            <c:spPr>
              <a:solidFill>
                <a:srgbClr val="ED7331"/>
              </a:solidFill>
              <a:ln>
                <a:noFill/>
              </a:ln>
              <a:effectLst/>
            </c:spPr>
            <c:extLst>
              <c:ext xmlns:c16="http://schemas.microsoft.com/office/drawing/2014/chart" uri="{C3380CC4-5D6E-409C-BE32-E72D297353CC}">
                <c16:uniqueId val="{00000003-38B9-4721-838C-5B9901E16B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Suggestion3!$A$3:$A$7</c:f>
              <c:strCache>
                <c:ptCount val="4"/>
                <c:pt idx="0">
                  <c:v>1 week</c:v>
                </c:pt>
                <c:pt idx="1">
                  <c:v>2 weeks</c:v>
                </c:pt>
                <c:pt idx="2">
                  <c:v>3 weeks</c:v>
                </c:pt>
                <c:pt idx="3">
                  <c:v>4 weeks</c:v>
                </c:pt>
              </c:strCache>
            </c:strRef>
          </c:cat>
          <c:val>
            <c:numRef>
              <c:f>Suggestion3!$B$3:$B$7</c:f>
              <c:numCache>
                <c:formatCode>General</c:formatCode>
                <c:ptCount val="4"/>
                <c:pt idx="0">
                  <c:v>30</c:v>
                </c:pt>
                <c:pt idx="1">
                  <c:v>21</c:v>
                </c:pt>
                <c:pt idx="2">
                  <c:v>9</c:v>
                </c:pt>
                <c:pt idx="3">
                  <c:v>1</c:v>
                </c:pt>
              </c:numCache>
            </c:numRef>
          </c:val>
          <c:extLst>
            <c:ext xmlns:c16="http://schemas.microsoft.com/office/drawing/2014/chart" uri="{C3380CC4-5D6E-409C-BE32-E72D297353CC}">
              <c16:uniqueId val="{00000004-38B9-4721-838C-5B9901E16B5D}"/>
            </c:ext>
          </c:extLst>
        </c:ser>
        <c:dLbls>
          <c:showLegendKey val="0"/>
          <c:showVal val="0"/>
          <c:showCatName val="0"/>
          <c:showSerName val="0"/>
          <c:showPercent val="0"/>
          <c:showBubbleSize val="0"/>
        </c:dLbls>
        <c:gapWidth val="33"/>
        <c:overlap val="100"/>
        <c:axId val="1303365935"/>
        <c:axId val="1509064992"/>
      </c:barChart>
      <c:catAx>
        <c:axId val="1303365935"/>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 feed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064992"/>
        <c:crosses val="autoZero"/>
        <c:auto val="1"/>
        <c:lblAlgn val="ctr"/>
        <c:lblOffset val="100"/>
        <c:noMultiLvlLbl val="0"/>
      </c:catAx>
      <c:valAx>
        <c:axId val="1509064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 feed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365935"/>
        <c:crosses val="max"/>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[Book11.xlsx]Suggestion1!PivotTable1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t>Do you</a:t>
            </a:r>
            <a:r>
              <a:rPr lang="en-US" sz="1200" baseline="0"/>
              <a:t> think fattening goat is profitable business</a:t>
            </a:r>
            <a:endParaRPr lang="en-US" sz="1200"/>
          </a:p>
        </c:rich>
      </c:tx>
      <c:layout>
        <c:manualLayout>
          <c:xMode val="edge"/>
          <c:yMode val="edge"/>
          <c:x val="0.14479155730533683"/>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s>
    <c:plotArea>
      <c:layout/>
      <c:doughnutChart>
        <c:varyColors val="1"/>
        <c:ser>
          <c:idx val="0"/>
          <c:order val="0"/>
          <c:tx>
            <c:strRef>
              <c:f>Suggestion1!$B$2</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C64-4A42-85A0-CF07D94EF66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C64-4A42-85A0-CF07D94EF665}"/>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Suggestion1!$A$3:$A$5</c:f>
              <c:strCache>
                <c:ptCount val="2"/>
                <c:pt idx="0">
                  <c:v>Yes</c:v>
                </c:pt>
                <c:pt idx="1">
                  <c:v>No</c:v>
                </c:pt>
              </c:strCache>
            </c:strRef>
          </c:cat>
          <c:val>
            <c:numRef>
              <c:f>Suggestion1!$B$3:$B$5</c:f>
              <c:numCache>
                <c:formatCode>General</c:formatCode>
                <c:ptCount val="2"/>
                <c:pt idx="0">
                  <c:v>74</c:v>
                </c:pt>
                <c:pt idx="1">
                  <c:v>1</c:v>
                </c:pt>
              </c:numCache>
            </c:numRef>
          </c:val>
          <c:extLst>
            <c:ext xmlns:c16="http://schemas.microsoft.com/office/drawing/2014/chart" uri="{C3380CC4-5D6E-409C-BE32-E72D297353CC}">
              <c16:uniqueId val="{00000004-3C64-4A42-85A0-CF07D94EF66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a:t>
            </a:r>
            <a:r>
              <a:rPr lang="en-US" baseline="0"/>
              <a:t> of this business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Sheet7!$B$1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6DB-4BBE-A55D-3AEACF20396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6DB-4BBE-A55D-3AEACF20396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6DB-4BBE-A55D-3AEACF20396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6DB-4BBE-A55D-3AEACF20396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Sheet7!$A$2:$A$5</c:f>
              <c:strCache>
                <c:ptCount val="4"/>
                <c:pt idx="0">
                  <c:v>continue doing without project support</c:v>
                </c:pt>
                <c:pt idx="1">
                  <c:v>continue doing with more scale without project support</c:v>
                </c:pt>
                <c:pt idx="2">
                  <c:v>shift to another business</c:v>
                </c:pt>
                <c:pt idx="3">
                  <c:v>stop here</c:v>
                </c:pt>
              </c:strCache>
            </c:strRef>
          </c:cat>
          <c:val>
            <c:numRef>
              <c:f>Sheet7!$B$2:$B$5</c:f>
              <c:numCache>
                <c:formatCode>General</c:formatCode>
                <c:ptCount val="4"/>
                <c:pt idx="0">
                  <c:v>52</c:v>
                </c:pt>
                <c:pt idx="1">
                  <c:v>21</c:v>
                </c:pt>
                <c:pt idx="2">
                  <c:v>1</c:v>
                </c:pt>
                <c:pt idx="3">
                  <c:v>1</c:v>
                </c:pt>
              </c:numCache>
            </c:numRef>
          </c:val>
          <c:extLst>
            <c:ext xmlns:c16="http://schemas.microsoft.com/office/drawing/2014/chart" uri="{C3380CC4-5D6E-409C-BE32-E72D297353CC}">
              <c16:uniqueId val="{00000008-F6DB-4BBE-A55D-3AEACF20396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707C6-F41E-46E2-AFD1-85968217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4566</Words>
  <Characters>26028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Yussuf Gedi</dc:creator>
  <cp:keywords/>
  <dc:description/>
  <cp:lastModifiedBy>Habtamu Woldeamanuel</cp:lastModifiedBy>
  <cp:revision>2</cp:revision>
  <dcterms:created xsi:type="dcterms:W3CDTF">2024-03-13T07:11:00Z</dcterms:created>
  <dcterms:modified xsi:type="dcterms:W3CDTF">2024-03-13T07:11:00Z</dcterms:modified>
</cp:coreProperties>
</file>